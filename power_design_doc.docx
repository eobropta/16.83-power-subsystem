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F87A6" w14:textId="77777777" w:rsidR="00790653" w:rsidRPr="00795764" w:rsidRDefault="00790653" w:rsidP="004A6839">
      <w:pPr>
        <w:pStyle w:val="PlainText"/>
        <w:spacing w:line="360" w:lineRule="auto"/>
        <w:jc w:val="center"/>
        <w:rPr>
          <w:rFonts w:ascii="Times" w:hAnsi="Times"/>
        </w:rPr>
      </w:pPr>
    </w:p>
    <w:p w14:paraId="7C2FF3E3" w14:textId="77777777" w:rsidR="00790653" w:rsidRPr="00795764" w:rsidRDefault="00790653" w:rsidP="004A6839">
      <w:pPr>
        <w:pStyle w:val="PlainText"/>
        <w:spacing w:line="360" w:lineRule="auto"/>
        <w:jc w:val="center"/>
        <w:rPr>
          <w:rFonts w:ascii="Times" w:hAnsi="Times"/>
        </w:rPr>
      </w:pPr>
    </w:p>
    <w:p w14:paraId="1443A3E1" w14:textId="77777777" w:rsidR="00790653" w:rsidRPr="00795764" w:rsidRDefault="00790653" w:rsidP="004A6839">
      <w:pPr>
        <w:pStyle w:val="PlainText"/>
        <w:spacing w:line="360" w:lineRule="auto"/>
        <w:jc w:val="center"/>
        <w:rPr>
          <w:rFonts w:ascii="Times" w:hAnsi="Times"/>
        </w:rPr>
      </w:pPr>
    </w:p>
    <w:p w14:paraId="01F2A78A" w14:textId="77777777" w:rsidR="00790653" w:rsidRPr="00795764" w:rsidRDefault="00790653" w:rsidP="004A6839">
      <w:pPr>
        <w:pStyle w:val="PlainText"/>
        <w:spacing w:line="360" w:lineRule="auto"/>
        <w:jc w:val="center"/>
        <w:rPr>
          <w:rFonts w:ascii="Times" w:hAnsi="Times"/>
        </w:rPr>
      </w:pPr>
    </w:p>
    <w:p w14:paraId="13487486" w14:textId="7BAB949F" w:rsidR="007954EA" w:rsidRPr="00795764" w:rsidRDefault="00182D68" w:rsidP="004A6839">
      <w:pPr>
        <w:pStyle w:val="PlainText"/>
        <w:spacing w:line="360" w:lineRule="auto"/>
        <w:jc w:val="center"/>
        <w:rPr>
          <w:rFonts w:ascii="Times" w:hAnsi="Times"/>
          <w:b/>
        </w:rPr>
      </w:pPr>
      <w:r w:rsidRPr="00795764">
        <w:rPr>
          <w:rFonts w:ascii="Times" w:hAnsi="Times"/>
          <w:b/>
        </w:rPr>
        <w:t>HOLODECK etc. this isn’t the final cover.</w:t>
      </w:r>
    </w:p>
    <w:p w14:paraId="1BC8B6B2" w14:textId="77777777" w:rsidR="00570BAD" w:rsidRPr="00795764" w:rsidRDefault="00570BAD" w:rsidP="004A6839">
      <w:pPr>
        <w:pStyle w:val="PlainText"/>
        <w:spacing w:line="360" w:lineRule="auto"/>
        <w:jc w:val="center"/>
        <w:rPr>
          <w:rFonts w:ascii="Times" w:hAnsi="Times"/>
          <w:b/>
        </w:rPr>
      </w:pPr>
    </w:p>
    <w:p w14:paraId="7E1595D0" w14:textId="77777777" w:rsidR="00570BAD" w:rsidRPr="00795764" w:rsidRDefault="00570BAD" w:rsidP="004A6839">
      <w:pPr>
        <w:pStyle w:val="PlainText"/>
        <w:spacing w:line="360" w:lineRule="auto"/>
        <w:jc w:val="center"/>
        <w:rPr>
          <w:rFonts w:ascii="Times" w:hAnsi="Times"/>
          <w:b/>
        </w:rPr>
      </w:pPr>
    </w:p>
    <w:p w14:paraId="1D2153E3" w14:textId="77777777" w:rsidR="00570BAD" w:rsidRPr="00795764" w:rsidRDefault="00570BAD" w:rsidP="004A6839">
      <w:pPr>
        <w:pStyle w:val="PlainText"/>
        <w:spacing w:line="360" w:lineRule="auto"/>
        <w:jc w:val="center"/>
        <w:rPr>
          <w:rFonts w:ascii="Times" w:hAnsi="Times"/>
          <w:b/>
        </w:rPr>
      </w:pPr>
    </w:p>
    <w:p w14:paraId="59ADA8B4" w14:textId="2E8A1DD3" w:rsidR="00BE17B9" w:rsidRPr="00795764" w:rsidRDefault="00BE17B9" w:rsidP="004A6839">
      <w:pPr>
        <w:pStyle w:val="PlainText"/>
        <w:spacing w:line="360" w:lineRule="auto"/>
        <w:jc w:val="center"/>
        <w:rPr>
          <w:rFonts w:ascii="Times" w:hAnsi="Times"/>
        </w:rPr>
      </w:pPr>
      <w:r w:rsidRPr="00795764">
        <w:rPr>
          <w:rFonts w:ascii="Times" w:hAnsi="Times"/>
        </w:rPr>
        <w:t>This version has a revised format for presentation of risks.  We will be removing the table borders for the risks in the final copy.</w:t>
      </w:r>
    </w:p>
    <w:p w14:paraId="2EA8E34C" w14:textId="77777777" w:rsidR="00790653" w:rsidRPr="00795764" w:rsidRDefault="00790653" w:rsidP="004A6839">
      <w:pPr>
        <w:pStyle w:val="PlainText"/>
        <w:spacing w:line="360" w:lineRule="auto"/>
        <w:jc w:val="center"/>
        <w:rPr>
          <w:rFonts w:ascii="Times" w:hAnsi="Times"/>
          <w:b/>
        </w:rPr>
      </w:pPr>
    </w:p>
    <w:p w14:paraId="2024B413" w14:textId="77777777" w:rsidR="00790653" w:rsidRPr="00795764" w:rsidRDefault="00790653" w:rsidP="004A6839">
      <w:pPr>
        <w:pStyle w:val="PlainText"/>
        <w:spacing w:line="360" w:lineRule="auto"/>
        <w:jc w:val="center"/>
        <w:rPr>
          <w:rFonts w:ascii="Times" w:hAnsi="Times"/>
          <w:b/>
        </w:rPr>
      </w:pPr>
    </w:p>
    <w:p w14:paraId="3B1D1219" w14:textId="77777777" w:rsidR="00790653" w:rsidRPr="00795764" w:rsidRDefault="00790653" w:rsidP="004A6839">
      <w:pPr>
        <w:pStyle w:val="PlainText"/>
        <w:spacing w:line="360" w:lineRule="auto"/>
        <w:jc w:val="center"/>
        <w:rPr>
          <w:rFonts w:ascii="Times" w:hAnsi="Times"/>
          <w:b/>
        </w:rPr>
      </w:pPr>
    </w:p>
    <w:p w14:paraId="5E94BBA0" w14:textId="77777777" w:rsidR="00790653" w:rsidRPr="00795764" w:rsidRDefault="00790653" w:rsidP="004A6839">
      <w:pPr>
        <w:pStyle w:val="PlainText"/>
        <w:spacing w:line="360" w:lineRule="auto"/>
        <w:jc w:val="center"/>
        <w:rPr>
          <w:rFonts w:ascii="Times" w:hAnsi="Times"/>
          <w:b/>
        </w:rPr>
      </w:pPr>
    </w:p>
    <w:p w14:paraId="0AEEC72A" w14:textId="77777777" w:rsidR="00790653" w:rsidRPr="00795764" w:rsidRDefault="00790653" w:rsidP="004A6839">
      <w:pPr>
        <w:pStyle w:val="PlainText"/>
        <w:spacing w:line="360" w:lineRule="auto"/>
        <w:jc w:val="center"/>
        <w:rPr>
          <w:rFonts w:ascii="Times" w:hAnsi="Times"/>
          <w:b/>
        </w:rPr>
      </w:pPr>
    </w:p>
    <w:p w14:paraId="055B482A" w14:textId="77777777" w:rsidR="00790653" w:rsidRPr="00795764" w:rsidRDefault="00790653" w:rsidP="004A6839">
      <w:pPr>
        <w:pStyle w:val="PlainText"/>
        <w:spacing w:line="360" w:lineRule="auto"/>
        <w:jc w:val="center"/>
        <w:rPr>
          <w:rFonts w:ascii="Times" w:hAnsi="Times"/>
          <w:b/>
        </w:rPr>
      </w:pPr>
    </w:p>
    <w:p w14:paraId="19EC25B0" w14:textId="77777777" w:rsidR="00790653" w:rsidRPr="00795764" w:rsidRDefault="00790653" w:rsidP="004A6839">
      <w:pPr>
        <w:pStyle w:val="PlainText"/>
        <w:spacing w:line="360" w:lineRule="auto"/>
        <w:jc w:val="center"/>
        <w:rPr>
          <w:rFonts w:ascii="Times" w:hAnsi="Times"/>
          <w:b/>
        </w:rPr>
      </w:pPr>
    </w:p>
    <w:p w14:paraId="136E8DC8" w14:textId="77777777" w:rsidR="00790653" w:rsidRPr="00795764" w:rsidRDefault="00790653" w:rsidP="004A6839">
      <w:pPr>
        <w:pStyle w:val="PlainText"/>
        <w:spacing w:line="360" w:lineRule="auto"/>
        <w:jc w:val="center"/>
        <w:rPr>
          <w:rFonts w:ascii="Times" w:hAnsi="Times"/>
          <w:b/>
        </w:rPr>
      </w:pPr>
    </w:p>
    <w:p w14:paraId="4669CB04" w14:textId="77777777" w:rsidR="00790653" w:rsidRPr="00795764" w:rsidRDefault="00790653" w:rsidP="004A6839">
      <w:pPr>
        <w:pStyle w:val="PlainText"/>
        <w:spacing w:line="360" w:lineRule="auto"/>
        <w:jc w:val="center"/>
        <w:rPr>
          <w:rFonts w:ascii="Times" w:hAnsi="Times"/>
          <w:b/>
        </w:rPr>
      </w:pPr>
    </w:p>
    <w:p w14:paraId="639E385C" w14:textId="77777777" w:rsidR="00790653" w:rsidRPr="00795764" w:rsidRDefault="00790653" w:rsidP="004A6839">
      <w:pPr>
        <w:pStyle w:val="PlainText"/>
        <w:spacing w:line="360" w:lineRule="auto"/>
        <w:jc w:val="center"/>
        <w:rPr>
          <w:rFonts w:ascii="Times" w:hAnsi="Times"/>
          <w:b/>
        </w:rPr>
      </w:pPr>
    </w:p>
    <w:p w14:paraId="708522FC" w14:textId="007182FD" w:rsidR="00F6105F" w:rsidRPr="00795764" w:rsidRDefault="00790653" w:rsidP="004A6839">
      <w:pPr>
        <w:spacing w:line="360" w:lineRule="auto"/>
        <w:rPr>
          <w:rFonts w:ascii="Times" w:hAnsi="Times"/>
          <w:b/>
        </w:rPr>
      </w:pPr>
      <w:r w:rsidRPr="00795764">
        <w:rPr>
          <w:rFonts w:ascii="Times" w:hAnsi="Times"/>
        </w:rPr>
        <w:br w:type="page"/>
      </w:r>
    </w:p>
    <w:p w14:paraId="53C60E6F" w14:textId="4BCA6481" w:rsidR="00EB3F4C" w:rsidRPr="00795764" w:rsidRDefault="00311088" w:rsidP="004A6839">
      <w:pPr>
        <w:spacing w:line="360" w:lineRule="auto"/>
        <w:rPr>
          <w:rFonts w:ascii="Times" w:hAnsi="Times"/>
          <w:b/>
          <w:noProof/>
          <w:sz w:val="32"/>
          <w:szCs w:val="32"/>
        </w:rPr>
      </w:pPr>
      <w:r w:rsidRPr="00795764">
        <w:rPr>
          <w:rFonts w:ascii="Times" w:hAnsi="Times"/>
          <w:b/>
          <w:noProof/>
          <w:sz w:val="32"/>
          <w:szCs w:val="32"/>
        </w:rPr>
        <w:lastRenderedPageBreak/>
        <w:t>Table of Contents</w:t>
      </w:r>
    </w:p>
    <w:p w14:paraId="41BEA2D9" w14:textId="77777777" w:rsidR="00F92512" w:rsidRPr="00795764" w:rsidRDefault="00182D68">
      <w:pPr>
        <w:pStyle w:val="TOC1"/>
        <w:tabs>
          <w:tab w:val="right" w:leader="dot" w:pos="9350"/>
        </w:tabs>
        <w:rPr>
          <w:rFonts w:ascii="Times" w:hAnsi="Times"/>
          <w:b w:val="0"/>
          <w:noProof/>
          <w:lang w:eastAsia="ja-JP"/>
        </w:rPr>
      </w:pPr>
      <w:r w:rsidRPr="00795764">
        <w:rPr>
          <w:rFonts w:ascii="Times" w:hAnsi="Times"/>
          <w:b w:val="0"/>
        </w:rPr>
        <w:fldChar w:fldCharType="begin"/>
      </w:r>
      <w:r w:rsidRPr="00795764">
        <w:rPr>
          <w:rFonts w:ascii="Times" w:hAnsi="Times"/>
          <w:b w:val="0"/>
        </w:rPr>
        <w:instrText xml:space="preserve"> TOC \o "1-3" </w:instrText>
      </w:r>
      <w:r w:rsidRPr="00795764">
        <w:rPr>
          <w:rFonts w:ascii="Times" w:hAnsi="Times"/>
          <w:b w:val="0"/>
        </w:rPr>
        <w:fldChar w:fldCharType="separate"/>
      </w:r>
      <w:r w:rsidR="00F92512" w:rsidRPr="00795764">
        <w:rPr>
          <w:rFonts w:ascii="Times" w:eastAsia="Times New Roman" w:hAnsi="Times" w:cs="Times New Roman"/>
          <w:noProof/>
        </w:rPr>
        <w:t>[Systems] Introduction (Using Heading 1)</w:t>
      </w:r>
      <w:r w:rsidR="00F92512" w:rsidRPr="00795764">
        <w:rPr>
          <w:rFonts w:ascii="Times" w:hAnsi="Times"/>
          <w:noProof/>
        </w:rPr>
        <w:tab/>
      </w:r>
      <w:r w:rsidR="00F92512" w:rsidRPr="00795764">
        <w:rPr>
          <w:rFonts w:ascii="Times" w:hAnsi="Times"/>
          <w:noProof/>
        </w:rPr>
        <w:fldChar w:fldCharType="begin"/>
      </w:r>
      <w:r w:rsidR="00F92512" w:rsidRPr="00795764">
        <w:rPr>
          <w:rFonts w:ascii="Times" w:hAnsi="Times"/>
          <w:noProof/>
        </w:rPr>
        <w:instrText xml:space="preserve"> PAGEREF _Toc229296146 \h </w:instrText>
      </w:r>
      <w:r w:rsidR="00F92512" w:rsidRPr="00795764">
        <w:rPr>
          <w:rFonts w:ascii="Times" w:hAnsi="Times"/>
          <w:noProof/>
        </w:rPr>
      </w:r>
      <w:r w:rsidR="00F92512" w:rsidRPr="00795764">
        <w:rPr>
          <w:rFonts w:ascii="Times" w:hAnsi="Times"/>
          <w:noProof/>
        </w:rPr>
        <w:fldChar w:fldCharType="separate"/>
      </w:r>
      <w:r w:rsidR="00570BAD" w:rsidRPr="00795764">
        <w:rPr>
          <w:rFonts w:ascii="Times" w:hAnsi="Times"/>
          <w:noProof/>
        </w:rPr>
        <w:t>3</w:t>
      </w:r>
      <w:r w:rsidR="00F92512" w:rsidRPr="00795764">
        <w:rPr>
          <w:rFonts w:ascii="Times" w:hAnsi="Times"/>
          <w:noProof/>
        </w:rPr>
        <w:fldChar w:fldCharType="end"/>
      </w:r>
    </w:p>
    <w:p w14:paraId="497A2B7C"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[Systems] Mission Statement (Using Heading 1)</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_Toc229296147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6EE306EA"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[Systems] Requirements (Using Heading 1)</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_Toc229296148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168D3B2B"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Subsystem Name (Using Heading 1)</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_Toc229296149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43239359"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Current Subsystem Requirements (Using Heading 2)</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_Toc229296150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46D8960C"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Current Design Choice (Using Heading 2)</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_Toc229296151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3</w:t>
      </w:r>
      <w:r w:rsidRPr="00795764">
        <w:rPr>
          <w:rFonts w:ascii="Times" w:hAnsi="Times"/>
          <w:noProof/>
        </w:rPr>
        <w:fldChar w:fldCharType="end"/>
      </w:r>
    </w:p>
    <w:p w14:paraId="7E012698"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Justification for Design Choice (Using Heading 2)</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_Toc229296152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4</w:t>
      </w:r>
      <w:r w:rsidRPr="00795764">
        <w:rPr>
          <w:rFonts w:ascii="Times" w:hAnsi="Times"/>
          <w:noProof/>
        </w:rPr>
        <w:fldChar w:fldCharType="end"/>
      </w:r>
    </w:p>
    <w:p w14:paraId="0D328610"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Risks (This is a new table format)</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_Toc229296153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4</w:t>
      </w:r>
      <w:r w:rsidRPr="00795764">
        <w:rPr>
          <w:rFonts w:ascii="Times" w:hAnsi="Times"/>
          <w:noProof/>
        </w:rPr>
        <w:fldChar w:fldCharType="end"/>
      </w:r>
    </w:p>
    <w:p w14:paraId="664DDC91" w14:textId="77777777" w:rsidR="00F92512" w:rsidRPr="00795764" w:rsidRDefault="00F92512">
      <w:pPr>
        <w:pStyle w:val="TOC2"/>
        <w:tabs>
          <w:tab w:val="right" w:leader="dot" w:pos="9350"/>
        </w:tabs>
        <w:rPr>
          <w:rFonts w:ascii="Times" w:hAnsi="Times"/>
          <w:b w:val="0"/>
          <w:noProof/>
          <w:sz w:val="24"/>
          <w:szCs w:val="24"/>
          <w:lang w:eastAsia="ja-JP"/>
        </w:rPr>
      </w:pPr>
      <w:r w:rsidRPr="00795764">
        <w:rPr>
          <w:rFonts w:ascii="Times" w:eastAsia="Times New Roman" w:hAnsi="Times" w:cs="Times New Roman"/>
          <w:noProof/>
        </w:rPr>
        <w:t>Future Work (Using Heading 2)</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_Toc229296154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5</w:t>
      </w:r>
      <w:r w:rsidRPr="00795764">
        <w:rPr>
          <w:rFonts w:ascii="Times" w:hAnsi="Times"/>
          <w:noProof/>
        </w:rPr>
        <w:fldChar w:fldCharType="end"/>
      </w:r>
    </w:p>
    <w:p w14:paraId="54138ED3"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[Systems] Summary and Conclusions</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_Toc229296155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5</w:t>
      </w:r>
      <w:r w:rsidRPr="00795764">
        <w:rPr>
          <w:rFonts w:ascii="Times" w:hAnsi="Times"/>
          <w:noProof/>
        </w:rPr>
        <w:fldChar w:fldCharType="end"/>
      </w:r>
    </w:p>
    <w:p w14:paraId="0D5B20ED" w14:textId="77777777" w:rsidR="00F92512" w:rsidRPr="00795764" w:rsidRDefault="00F92512">
      <w:pPr>
        <w:pStyle w:val="TOC1"/>
        <w:tabs>
          <w:tab w:val="right" w:leader="dot" w:pos="9350"/>
        </w:tabs>
        <w:rPr>
          <w:rFonts w:ascii="Times" w:hAnsi="Times"/>
          <w:b w:val="0"/>
          <w:noProof/>
          <w:lang w:eastAsia="ja-JP"/>
        </w:rPr>
      </w:pPr>
      <w:r w:rsidRPr="00795764">
        <w:rPr>
          <w:rFonts w:ascii="Times" w:eastAsia="Times New Roman" w:hAnsi="Times" w:cs="Times New Roman"/>
          <w:noProof/>
        </w:rPr>
        <w:t>Appendix for larger drawings</w:t>
      </w:r>
      <w:r w:rsidRPr="00795764">
        <w:rPr>
          <w:rFonts w:ascii="Times" w:hAnsi="Times"/>
          <w:noProof/>
        </w:rPr>
        <w:tab/>
      </w:r>
      <w:r w:rsidRPr="00795764">
        <w:rPr>
          <w:rFonts w:ascii="Times" w:hAnsi="Times"/>
          <w:noProof/>
        </w:rPr>
        <w:fldChar w:fldCharType="begin"/>
      </w:r>
      <w:r w:rsidRPr="00795764">
        <w:rPr>
          <w:rFonts w:ascii="Times" w:hAnsi="Times"/>
          <w:noProof/>
        </w:rPr>
        <w:instrText xml:space="preserve"> PAGEREF _Toc229296156 \h </w:instrText>
      </w:r>
      <w:r w:rsidRPr="00795764">
        <w:rPr>
          <w:rFonts w:ascii="Times" w:hAnsi="Times"/>
          <w:noProof/>
        </w:rPr>
      </w:r>
      <w:r w:rsidRPr="00795764">
        <w:rPr>
          <w:rFonts w:ascii="Times" w:hAnsi="Times"/>
          <w:noProof/>
        </w:rPr>
        <w:fldChar w:fldCharType="separate"/>
      </w:r>
      <w:r w:rsidR="00570BAD" w:rsidRPr="00795764">
        <w:rPr>
          <w:rFonts w:ascii="Times" w:hAnsi="Times"/>
          <w:noProof/>
        </w:rPr>
        <w:t>5</w:t>
      </w:r>
      <w:r w:rsidRPr="00795764">
        <w:rPr>
          <w:rFonts w:ascii="Times" w:hAnsi="Times"/>
          <w:noProof/>
        </w:rPr>
        <w:fldChar w:fldCharType="end"/>
      </w:r>
    </w:p>
    <w:p w14:paraId="033182E7" w14:textId="50C7B19A" w:rsidR="00EB3F4C" w:rsidRPr="00795764" w:rsidRDefault="00182D68" w:rsidP="004A6839">
      <w:pPr>
        <w:spacing w:line="360" w:lineRule="auto"/>
        <w:rPr>
          <w:rFonts w:ascii="Times" w:hAnsi="Times"/>
        </w:rPr>
      </w:pPr>
      <w:r w:rsidRPr="00795764">
        <w:rPr>
          <w:rFonts w:ascii="Times" w:hAnsi="Times"/>
          <w:b/>
        </w:rPr>
        <w:fldChar w:fldCharType="end"/>
      </w:r>
    </w:p>
    <w:p w14:paraId="76EFE8C7" w14:textId="77777777" w:rsidR="0080219B" w:rsidRPr="00795764" w:rsidRDefault="0080219B" w:rsidP="00343DB5">
      <w:pPr>
        <w:rPr>
          <w:rFonts w:ascii="Times" w:hAnsi="Times"/>
        </w:rPr>
      </w:pPr>
    </w:p>
    <w:p w14:paraId="6CC203A4" w14:textId="77777777" w:rsidR="0080219B" w:rsidRPr="00795764" w:rsidRDefault="0080219B" w:rsidP="004A6839">
      <w:pPr>
        <w:spacing w:line="360" w:lineRule="auto"/>
        <w:rPr>
          <w:rFonts w:ascii="Times" w:hAnsi="Times"/>
        </w:rPr>
      </w:pPr>
    </w:p>
    <w:p w14:paraId="6A129367" w14:textId="53FC1DE3" w:rsidR="0080219B" w:rsidRPr="00795764" w:rsidRDefault="0080219B" w:rsidP="004A6839">
      <w:pPr>
        <w:spacing w:line="360" w:lineRule="auto"/>
        <w:rPr>
          <w:rFonts w:ascii="Times" w:hAnsi="Times"/>
          <w:b/>
          <w:sz w:val="32"/>
          <w:szCs w:val="32"/>
        </w:rPr>
      </w:pPr>
      <w:r w:rsidRPr="00795764">
        <w:rPr>
          <w:rFonts w:ascii="Times" w:hAnsi="Times"/>
          <w:b/>
          <w:sz w:val="32"/>
          <w:szCs w:val="32"/>
        </w:rPr>
        <w:t>List of Tables and Figures</w:t>
      </w:r>
    </w:p>
    <w:sdt>
      <w:sdtPr>
        <w:rPr>
          <w:rFonts w:ascii="Times" w:hAnsi="Times"/>
          <w:b w:val="0"/>
          <w:bCs/>
          <w:caps/>
          <w:kern w:val="2"/>
          <w:lang w:eastAsia="ja-JP"/>
        </w:rPr>
        <w:id w:val="290088328"/>
        <w:docPartObj>
          <w:docPartGallery w:val="Table of Contents"/>
          <w:docPartUnique/>
        </w:docPartObj>
      </w:sdtPr>
      <w:sdtEndPr>
        <w:rPr>
          <w:bCs w:val="0"/>
          <w:caps w:val="0"/>
          <w:kern w:val="0"/>
          <w:sz w:val="22"/>
          <w:szCs w:val="22"/>
          <w:lang w:eastAsia="en-US"/>
        </w:rPr>
      </w:sdtEndPr>
      <w:sdtContent>
        <w:p w14:paraId="6EE2E282" w14:textId="77777777" w:rsidR="000D3A12" w:rsidRPr="00795764" w:rsidRDefault="00E30575">
          <w:pPr>
            <w:pStyle w:val="TOC1"/>
            <w:tabs>
              <w:tab w:val="right" w:leader="dot" w:pos="9350"/>
            </w:tabs>
            <w:rPr>
              <w:rFonts w:ascii="Times" w:hAnsi="Times"/>
              <w:b w:val="0"/>
              <w:noProof/>
              <w:lang w:eastAsia="ja-JP"/>
            </w:rPr>
          </w:pPr>
          <w:r w:rsidRPr="00795764">
            <w:rPr>
              <w:rFonts w:ascii="Times" w:hAnsi="Times"/>
            </w:rPr>
            <w:fldChar w:fldCharType="begin"/>
          </w:r>
          <w:r w:rsidRPr="00795764">
            <w:rPr>
              <w:rFonts w:ascii="Times" w:hAnsi="Times"/>
            </w:rPr>
            <w:instrText xml:space="preserve"> TOC \t "Heading 5,1" </w:instrText>
          </w:r>
          <w:r w:rsidRPr="00795764">
            <w:rPr>
              <w:rFonts w:ascii="Times" w:hAnsi="Times"/>
            </w:rPr>
            <w:fldChar w:fldCharType="separate"/>
          </w:r>
          <w:r w:rsidR="000D3A12" w:rsidRPr="00795764">
            <w:rPr>
              <w:rFonts w:ascii="Times" w:hAnsi="Times" w:cs="Times New Roman"/>
              <w:noProof/>
            </w:rPr>
            <w:t>Fig. ST-1: Smiley Faces (Use Heading 5 for title only)</w:t>
          </w:r>
          <w:r w:rsidR="000D3A12" w:rsidRPr="00795764">
            <w:rPr>
              <w:rFonts w:ascii="Times" w:hAnsi="Times"/>
              <w:noProof/>
            </w:rPr>
            <w:tab/>
          </w:r>
          <w:r w:rsidR="000D3A12" w:rsidRPr="00795764">
            <w:rPr>
              <w:rFonts w:ascii="Times" w:hAnsi="Times"/>
              <w:noProof/>
            </w:rPr>
            <w:fldChar w:fldCharType="begin"/>
          </w:r>
          <w:r w:rsidR="000D3A12" w:rsidRPr="00795764">
            <w:rPr>
              <w:rFonts w:ascii="Times" w:hAnsi="Times"/>
              <w:noProof/>
            </w:rPr>
            <w:instrText xml:space="preserve"> PAGEREF _Toc229242399 \h </w:instrText>
          </w:r>
          <w:r w:rsidR="000D3A12" w:rsidRPr="00795764">
            <w:rPr>
              <w:rFonts w:ascii="Times" w:hAnsi="Times"/>
              <w:noProof/>
            </w:rPr>
          </w:r>
          <w:r w:rsidR="000D3A12" w:rsidRPr="00795764">
            <w:rPr>
              <w:rFonts w:ascii="Times" w:hAnsi="Times"/>
              <w:noProof/>
            </w:rPr>
            <w:fldChar w:fldCharType="separate"/>
          </w:r>
          <w:r w:rsidR="000D3A12" w:rsidRPr="00795764">
            <w:rPr>
              <w:rFonts w:ascii="Times" w:hAnsi="Times"/>
              <w:noProof/>
            </w:rPr>
            <w:t>3</w:t>
          </w:r>
          <w:r w:rsidR="000D3A12" w:rsidRPr="00795764">
            <w:rPr>
              <w:rFonts w:ascii="Times" w:hAnsi="Times"/>
              <w:noProof/>
            </w:rPr>
            <w:fldChar w:fldCharType="end"/>
          </w:r>
        </w:p>
        <w:p w14:paraId="5F7C9963" w14:textId="673ACB72" w:rsidR="00E30575" w:rsidRPr="00795764" w:rsidRDefault="00E30575" w:rsidP="004A6839">
          <w:pPr>
            <w:pStyle w:val="TOC1"/>
            <w:spacing w:line="360" w:lineRule="auto"/>
            <w:rPr>
              <w:rFonts w:ascii="Times" w:hAnsi="Times"/>
            </w:rPr>
          </w:pPr>
          <w:r w:rsidRPr="00795764">
            <w:rPr>
              <w:rFonts w:ascii="Times" w:hAnsi="Times"/>
            </w:rPr>
            <w:fldChar w:fldCharType="end"/>
          </w:r>
        </w:p>
        <w:p w14:paraId="3113B56F" w14:textId="73404F70" w:rsidR="00E30575" w:rsidRPr="00795764" w:rsidRDefault="0069364B" w:rsidP="004A6839">
          <w:pPr>
            <w:tabs>
              <w:tab w:val="right" w:pos="8828"/>
            </w:tabs>
            <w:spacing w:line="360" w:lineRule="auto"/>
            <w:rPr>
              <w:rFonts w:ascii="Times" w:hAnsi="Times"/>
              <w:smallCaps/>
              <w:noProof/>
              <w:sz w:val="22"/>
              <w:szCs w:val="22"/>
            </w:rPr>
          </w:pPr>
        </w:p>
      </w:sdtContent>
    </w:sdt>
    <w:p w14:paraId="7947466D" w14:textId="77777777" w:rsidR="00EB3F4C" w:rsidRPr="00795764" w:rsidRDefault="00EB3F4C" w:rsidP="004A6839">
      <w:pPr>
        <w:spacing w:line="360" w:lineRule="auto"/>
        <w:rPr>
          <w:rFonts w:ascii="Times" w:hAnsi="Times"/>
        </w:rPr>
      </w:pPr>
      <w:r w:rsidRPr="00795764">
        <w:rPr>
          <w:rFonts w:ascii="Times" w:hAnsi="Times"/>
        </w:rPr>
        <w:br w:type="page"/>
      </w:r>
    </w:p>
    <w:p w14:paraId="6B3EED17" w14:textId="77777777" w:rsidR="00182D68" w:rsidRPr="00795764" w:rsidRDefault="00182D68" w:rsidP="00182D68">
      <w:pPr>
        <w:pStyle w:val="Heading1"/>
        <w:rPr>
          <w:rFonts w:ascii="Times" w:eastAsia="Times New Roman" w:hAnsi="Times" w:cs="Times New Roman"/>
          <w:color w:val="auto"/>
        </w:rPr>
      </w:pPr>
      <w:bookmarkStart w:id="0" w:name="_Toc229241757"/>
      <w:bookmarkStart w:id="1" w:name="_Toc229296146"/>
      <w:r w:rsidRPr="00795764">
        <w:rPr>
          <w:rFonts w:ascii="Times" w:eastAsia="Times New Roman" w:hAnsi="Times" w:cs="Times New Roman"/>
          <w:color w:val="auto"/>
        </w:rPr>
        <w:lastRenderedPageBreak/>
        <w:t>[Systems] Introduction (Using Heading 1)</w:t>
      </w:r>
      <w:bookmarkEnd w:id="0"/>
      <w:bookmarkEnd w:id="1"/>
    </w:p>
    <w:p w14:paraId="681A7D78" w14:textId="77777777" w:rsidR="00182D68" w:rsidRPr="00795764" w:rsidRDefault="00182D68" w:rsidP="00182D68">
      <w:pPr>
        <w:pStyle w:val="Normal1"/>
        <w:rPr>
          <w:rFonts w:ascii="Times" w:hAnsi="Times" w:cs="Times New Roman"/>
          <w:color w:val="auto"/>
          <w:sz w:val="24"/>
        </w:rPr>
      </w:pPr>
      <w:r w:rsidRPr="00795764">
        <w:rPr>
          <w:rFonts w:ascii="Times" w:hAnsi="Times" w:cs="Times New Roman"/>
          <w:color w:val="auto"/>
          <w:sz w:val="24"/>
        </w:rPr>
        <w:tab/>
        <w:t>Please use proper heading levels so the table of contents will update automatically.  First lines should be indented ½ inch.  Do not skip lines when beginning a new paragraph.</w:t>
      </w:r>
    </w:p>
    <w:p w14:paraId="5B4C5702" w14:textId="4CA184C1" w:rsidR="00182D68" w:rsidRPr="00795764" w:rsidRDefault="00182D68" w:rsidP="00182D68">
      <w:pPr>
        <w:pStyle w:val="Normal1"/>
        <w:rPr>
          <w:rFonts w:ascii="Times" w:hAnsi="Times" w:cs="Times New Roman"/>
          <w:color w:val="auto"/>
          <w:sz w:val="24"/>
        </w:rPr>
      </w:pPr>
      <w:r w:rsidRPr="00795764">
        <w:rPr>
          <w:rFonts w:ascii="Times" w:hAnsi="Times" w:cs="Times New Roman"/>
          <w:color w:val="auto"/>
          <w:sz w:val="24"/>
        </w:rPr>
        <w:tab/>
        <w:t xml:space="preserve">Normal text should be in font size 12.  Heading 1 </w:t>
      </w:r>
      <w:r w:rsidR="000D3A12" w:rsidRPr="00795764">
        <w:rPr>
          <w:rFonts w:ascii="Times" w:hAnsi="Times" w:cs="Times New Roman"/>
          <w:color w:val="auto"/>
          <w:sz w:val="24"/>
        </w:rPr>
        <w:t>is</w:t>
      </w:r>
      <w:r w:rsidRPr="00795764">
        <w:rPr>
          <w:rFonts w:ascii="Times" w:hAnsi="Times" w:cs="Times New Roman"/>
          <w:color w:val="auto"/>
          <w:sz w:val="24"/>
        </w:rPr>
        <w:t xml:space="preserve"> </w:t>
      </w:r>
      <w:r w:rsidR="000D3A12" w:rsidRPr="00795764">
        <w:rPr>
          <w:rFonts w:ascii="Times" w:hAnsi="Times" w:cs="Times New Roman"/>
          <w:color w:val="auto"/>
          <w:sz w:val="24"/>
        </w:rPr>
        <w:t xml:space="preserve">bold and </w:t>
      </w:r>
      <w:r w:rsidRPr="00795764">
        <w:rPr>
          <w:rFonts w:ascii="Times" w:hAnsi="Times" w:cs="Times New Roman"/>
          <w:color w:val="auto"/>
          <w:sz w:val="24"/>
        </w:rPr>
        <w:t>size 16, Heading 2 is bold and size 13, and Heading 5 is size 11.</w:t>
      </w:r>
      <w:r w:rsidR="000D3A12" w:rsidRPr="00795764">
        <w:rPr>
          <w:rFonts w:ascii="Times" w:hAnsi="Times" w:cs="Times New Roman"/>
          <w:color w:val="auto"/>
          <w:sz w:val="24"/>
        </w:rPr>
        <w:t xml:space="preserve">  All text is black.</w:t>
      </w:r>
    </w:p>
    <w:p w14:paraId="1AB2CF94" w14:textId="77777777" w:rsidR="00182D68" w:rsidRPr="00795764" w:rsidRDefault="00182D68" w:rsidP="00182D68">
      <w:pPr>
        <w:pStyle w:val="Normal1"/>
        <w:rPr>
          <w:rFonts w:ascii="Times" w:hAnsi="Times" w:cs="Times New Roman"/>
          <w:color w:val="auto"/>
          <w:sz w:val="24"/>
        </w:rPr>
      </w:pPr>
    </w:p>
    <w:p w14:paraId="58D2312A" w14:textId="77777777" w:rsidR="00182D68" w:rsidRPr="00795764" w:rsidRDefault="00182D68" w:rsidP="00182D68">
      <w:pPr>
        <w:pStyle w:val="Heading1"/>
        <w:rPr>
          <w:rFonts w:ascii="Times" w:hAnsi="Times"/>
          <w:color w:val="auto"/>
        </w:rPr>
      </w:pPr>
      <w:bookmarkStart w:id="2" w:name="h.atjdf55qxrt5" w:colFirst="0" w:colLast="0"/>
      <w:bookmarkStart w:id="3" w:name="_Toc229241758"/>
      <w:bookmarkStart w:id="4" w:name="_Toc229296147"/>
      <w:bookmarkEnd w:id="2"/>
      <w:r w:rsidRPr="00795764">
        <w:rPr>
          <w:rFonts w:ascii="Times" w:eastAsia="Times New Roman" w:hAnsi="Times" w:cs="Times New Roman"/>
          <w:color w:val="auto"/>
        </w:rPr>
        <w:t>[Systems] Mission Statement (Using Heading 1)</w:t>
      </w:r>
      <w:bookmarkEnd w:id="3"/>
      <w:bookmarkEnd w:id="4"/>
    </w:p>
    <w:p w14:paraId="12B4EE47" w14:textId="2B2E2210" w:rsidR="00182D68" w:rsidRPr="00795764" w:rsidRDefault="00182D68" w:rsidP="00182D68">
      <w:pPr>
        <w:pStyle w:val="Normal1"/>
        <w:rPr>
          <w:rFonts w:ascii="Times" w:eastAsia="Times New Roman" w:hAnsi="Times" w:cs="Times New Roman"/>
          <w:color w:val="auto"/>
          <w:sz w:val="24"/>
        </w:rPr>
      </w:pPr>
      <w:r w:rsidRPr="00795764">
        <w:rPr>
          <w:rFonts w:ascii="Times" w:eastAsia="Times New Roman" w:hAnsi="Times" w:cs="Times New Roman"/>
          <w:color w:val="auto"/>
          <w:sz w:val="24"/>
        </w:rPr>
        <w:tab/>
      </w:r>
      <w:r w:rsidR="00343DB5" w:rsidRPr="00795764">
        <w:rPr>
          <w:rFonts w:ascii="Times" w:eastAsia="Times New Roman" w:hAnsi="Times" w:cs="Times New Roman"/>
          <w:color w:val="auto"/>
          <w:sz w:val="24"/>
        </w:rPr>
        <w:t>Note to all Subsystems</w:t>
      </w:r>
      <w:r w:rsidRPr="00795764">
        <w:rPr>
          <w:rFonts w:ascii="Times" w:eastAsia="Times New Roman" w:hAnsi="Times" w:cs="Times New Roman"/>
          <w:color w:val="auto"/>
          <w:sz w:val="24"/>
        </w:rPr>
        <w:t>: USE HEADING 5 TO LABEL FIGURES AND TABLES.</w:t>
      </w:r>
    </w:p>
    <w:p w14:paraId="4225E15A" w14:textId="77777777" w:rsidR="00182D68" w:rsidRPr="00795764" w:rsidRDefault="00182D68" w:rsidP="00182D68">
      <w:pPr>
        <w:pStyle w:val="Normal1"/>
        <w:rPr>
          <w:rFonts w:ascii="Times" w:eastAsia="Times New Roman" w:hAnsi="Times" w:cs="Times New Roman"/>
          <w:color w:val="auto"/>
          <w:sz w:val="24"/>
        </w:rPr>
      </w:pPr>
      <w:r w:rsidRPr="00795764">
        <w:rPr>
          <w:rFonts w:ascii="Times" w:eastAsia="Times New Roman" w:hAnsi="Times" w:cs="Times New Roman"/>
          <w:color w:val="auto"/>
          <w:sz w:val="24"/>
        </w:rPr>
        <w:tab/>
        <w:t xml:space="preserve">Label figures locally (within your subsystem) so the numbering won’t change around a lot.  Don’t forget to refer to the image in the text.  </w:t>
      </w:r>
      <w:proofErr w:type="gramStart"/>
      <w:r w:rsidRPr="00795764">
        <w:rPr>
          <w:rFonts w:ascii="Times" w:eastAsia="Times New Roman" w:hAnsi="Times" w:cs="Times New Roman"/>
          <w:color w:val="auto"/>
          <w:sz w:val="24"/>
        </w:rPr>
        <w:t>For example, Fig.</w:t>
      </w:r>
      <w:proofErr w:type="gramEnd"/>
      <w:r w:rsidRPr="00795764">
        <w:rPr>
          <w:rFonts w:ascii="Times" w:eastAsia="Times New Roman" w:hAnsi="Times" w:cs="Times New Roman"/>
          <w:color w:val="auto"/>
          <w:sz w:val="24"/>
        </w:rPr>
        <w:t xml:space="preserve"> ST-1 shows a smiley face.</w:t>
      </w:r>
    </w:p>
    <w:p w14:paraId="4242FF14" w14:textId="77777777" w:rsidR="00182D68" w:rsidRPr="00795764" w:rsidRDefault="00182D68" w:rsidP="00182D68">
      <w:pPr>
        <w:pStyle w:val="Normal1"/>
        <w:rPr>
          <w:rFonts w:ascii="Times" w:hAnsi="Times" w:cs="Times New Roman"/>
          <w:color w:val="auto"/>
          <w:sz w:val="24"/>
        </w:rPr>
      </w:pPr>
    </w:p>
    <w:p w14:paraId="1F4083C0" w14:textId="0855F10E" w:rsidR="00182D68" w:rsidRPr="00795764" w:rsidRDefault="00182D68" w:rsidP="00182D68">
      <w:pPr>
        <w:pStyle w:val="Normal1"/>
        <w:jc w:val="center"/>
        <w:rPr>
          <w:rFonts w:ascii="Times" w:hAnsi="Times"/>
          <w:color w:val="auto"/>
        </w:rPr>
      </w:pPr>
      <w:r w:rsidRPr="00795764">
        <w:rPr>
          <w:rFonts w:ascii="Times" w:hAnsi="Times"/>
          <w:noProof/>
          <w:color w:val="auto"/>
          <w:lang w:eastAsia="en-US"/>
        </w:rPr>
        <w:drawing>
          <wp:inline distT="0" distB="0" distL="0" distR="0" wp14:anchorId="202AC97B" wp14:editId="24803CBE">
            <wp:extent cx="771525" cy="742950"/>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6FF6C84A" wp14:editId="696EC1B5">
            <wp:extent cx="771525" cy="74295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73EC0D0F" wp14:editId="41BDF1E9">
            <wp:extent cx="771525" cy="742950"/>
            <wp:effectExtent l="0" t="0" r="0" b="0"/>
            <wp:docPr id="5"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376AB8B5" wp14:editId="143CC682">
            <wp:extent cx="771525" cy="742950"/>
            <wp:effectExtent l="0" t="0" r="0" b="0"/>
            <wp:docPr id="6"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38051D66" wp14:editId="3745B5A3">
            <wp:extent cx="771525" cy="742950"/>
            <wp:effectExtent l="0" t="0" r="0" b="0"/>
            <wp:docPr id="7"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r w:rsidR="00A82B08" w:rsidRPr="00795764">
        <w:rPr>
          <w:rFonts w:ascii="Times" w:hAnsi="Times"/>
          <w:noProof/>
          <w:color w:val="auto"/>
          <w:lang w:eastAsia="en-US"/>
        </w:rPr>
        <w:drawing>
          <wp:inline distT="0" distB="0" distL="0" distR="0" wp14:anchorId="640D5A75" wp14:editId="6F54396E">
            <wp:extent cx="771525" cy="742950"/>
            <wp:effectExtent l="0" t="0" r="0" b="0"/>
            <wp:docPr id="9"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9"/>
                    <a:stretch>
                      <a:fillRect/>
                    </a:stretch>
                  </pic:blipFill>
                  <pic:spPr>
                    <a:xfrm>
                      <a:off x="0" y="0"/>
                      <a:ext cx="771525" cy="742950"/>
                    </a:xfrm>
                    <a:prstGeom prst="rect">
                      <a:avLst/>
                    </a:prstGeom>
                  </pic:spPr>
                </pic:pic>
              </a:graphicData>
            </a:graphic>
          </wp:inline>
        </w:drawing>
      </w:r>
    </w:p>
    <w:p w14:paraId="1065CCBF" w14:textId="198DE2C0" w:rsidR="00A82B08" w:rsidRPr="00795764" w:rsidRDefault="00A82B08" w:rsidP="00A82B08">
      <w:pPr>
        <w:pStyle w:val="Heading5"/>
        <w:spacing w:before="0"/>
        <w:ind w:left="1170" w:right="1080"/>
        <w:rPr>
          <w:rFonts w:ascii="Times" w:hAnsi="Times" w:cs="Times New Roman"/>
          <w:color w:val="auto"/>
          <w:sz w:val="22"/>
          <w:szCs w:val="22"/>
        </w:rPr>
      </w:pPr>
      <w:bookmarkStart w:id="5" w:name="_Toc229242399"/>
      <w:r w:rsidRPr="00795764">
        <w:rPr>
          <w:rFonts w:ascii="Times" w:hAnsi="Times" w:cs="Times New Roman"/>
          <w:color w:val="auto"/>
          <w:sz w:val="22"/>
          <w:szCs w:val="22"/>
        </w:rPr>
        <w:t>Fig. ST-1: Smiley Faces</w:t>
      </w:r>
      <w:r w:rsidR="000D3A12" w:rsidRPr="00795764">
        <w:rPr>
          <w:rFonts w:ascii="Times" w:hAnsi="Times" w:cs="Times New Roman"/>
          <w:color w:val="auto"/>
          <w:sz w:val="22"/>
          <w:szCs w:val="22"/>
        </w:rPr>
        <w:t xml:space="preserve"> (Use Heading 5 for title only)</w:t>
      </w:r>
      <w:bookmarkEnd w:id="5"/>
    </w:p>
    <w:p w14:paraId="090B1C4B" w14:textId="6B9F0790" w:rsidR="00182D68" w:rsidRPr="00795764" w:rsidRDefault="00A82B08" w:rsidP="00A82B08">
      <w:pPr>
        <w:pStyle w:val="Normal1"/>
        <w:ind w:left="1170" w:right="1170"/>
        <w:rPr>
          <w:rFonts w:ascii="Times" w:hAnsi="Times" w:cs="Times New Roman"/>
          <w:color w:val="auto"/>
        </w:rPr>
      </w:pPr>
      <w:r w:rsidRPr="00795764">
        <w:rPr>
          <w:rFonts w:ascii="Times" w:hAnsi="Times" w:cs="Times New Roman"/>
          <w:color w:val="auto"/>
        </w:rPr>
        <w:t xml:space="preserve">These smiley faces serve as a sample figure.  The text is </w:t>
      </w:r>
      <w:proofErr w:type="gramStart"/>
      <w:r w:rsidRPr="00795764">
        <w:rPr>
          <w:rFonts w:ascii="Times" w:hAnsi="Times" w:cs="Times New Roman"/>
          <w:color w:val="auto"/>
        </w:rPr>
        <w:t>left-justified</w:t>
      </w:r>
      <w:proofErr w:type="gramEnd"/>
      <w:r w:rsidRPr="00795764">
        <w:rPr>
          <w:rFonts w:ascii="Times" w:hAnsi="Times" w:cs="Times New Roman"/>
          <w:color w:val="auto"/>
        </w:rPr>
        <w:t xml:space="preserve"> with a modified left and right indent to stay under the image.</w:t>
      </w:r>
      <w:r w:rsidR="00BA776A" w:rsidRPr="00795764">
        <w:rPr>
          <w:rFonts w:ascii="Times" w:hAnsi="Times" w:cs="Times New Roman"/>
          <w:color w:val="auto"/>
        </w:rPr>
        <w:t xml:space="preserve">  Only the figure number and title are Heading 5.  The rest is normal text of size 11.</w:t>
      </w:r>
    </w:p>
    <w:p w14:paraId="0A491DED" w14:textId="77777777" w:rsidR="00182D68" w:rsidRPr="00795764" w:rsidRDefault="00182D68" w:rsidP="00182D68">
      <w:pPr>
        <w:pStyle w:val="Normal1"/>
        <w:rPr>
          <w:rFonts w:ascii="Times" w:hAnsi="Times"/>
          <w:color w:val="auto"/>
        </w:rPr>
      </w:pPr>
    </w:p>
    <w:p w14:paraId="320DB4D0" w14:textId="77777777" w:rsidR="00182D68" w:rsidRPr="00795764" w:rsidRDefault="00182D68" w:rsidP="00182D68">
      <w:pPr>
        <w:pStyle w:val="Heading1"/>
        <w:rPr>
          <w:rFonts w:ascii="Times" w:hAnsi="Times"/>
          <w:color w:val="auto"/>
        </w:rPr>
      </w:pPr>
      <w:bookmarkStart w:id="6" w:name="h.x2k565rrukrh" w:colFirst="0" w:colLast="0"/>
      <w:bookmarkStart w:id="7" w:name="_Toc229241759"/>
      <w:bookmarkStart w:id="8" w:name="_Toc229296148"/>
      <w:bookmarkEnd w:id="6"/>
      <w:r w:rsidRPr="00795764">
        <w:rPr>
          <w:rFonts w:ascii="Times" w:eastAsia="Times New Roman" w:hAnsi="Times" w:cs="Times New Roman"/>
          <w:color w:val="auto"/>
        </w:rPr>
        <w:t>[Systems] Requirements (Using Heading 1)</w:t>
      </w:r>
      <w:bookmarkEnd w:id="7"/>
      <w:bookmarkEnd w:id="8"/>
    </w:p>
    <w:p w14:paraId="52DE4D61" w14:textId="77777777" w:rsidR="00182D68" w:rsidRPr="00795764" w:rsidRDefault="00182D68" w:rsidP="00182D68">
      <w:pPr>
        <w:pStyle w:val="Normal1"/>
        <w:rPr>
          <w:rFonts w:ascii="Times" w:hAnsi="Times"/>
          <w:color w:val="auto"/>
          <w:sz w:val="24"/>
        </w:rPr>
      </w:pPr>
    </w:p>
    <w:p w14:paraId="2640A6A4" w14:textId="3907A6F3" w:rsidR="00182D68" w:rsidRPr="00795764" w:rsidRDefault="00795764" w:rsidP="00795764">
      <w:pPr>
        <w:pStyle w:val="Heading1"/>
        <w:rPr>
          <w:rFonts w:ascii="Times" w:hAnsi="Times"/>
          <w:color w:val="auto"/>
        </w:rPr>
      </w:pPr>
      <w:bookmarkStart w:id="9" w:name="h.n392rux7uzol" w:colFirst="0" w:colLast="0"/>
      <w:bookmarkStart w:id="10" w:name="_Toc229241760"/>
      <w:bookmarkStart w:id="11" w:name="_Toc229296149"/>
      <w:bookmarkEnd w:id="9"/>
      <w:r w:rsidRPr="00795764">
        <w:rPr>
          <w:rFonts w:ascii="Times" w:eastAsia="Times New Roman" w:hAnsi="Times" w:cs="Times New Roman"/>
          <w:color w:val="auto"/>
        </w:rPr>
        <w:t>Power</w:t>
      </w:r>
      <w:r w:rsidR="00182D68" w:rsidRPr="00795764">
        <w:rPr>
          <w:rFonts w:ascii="Times" w:eastAsia="Times New Roman" w:hAnsi="Times" w:cs="Times New Roman"/>
          <w:color w:val="auto"/>
        </w:rPr>
        <w:t xml:space="preserve"> </w:t>
      </w:r>
      <w:bookmarkEnd w:id="10"/>
      <w:bookmarkEnd w:id="11"/>
    </w:p>
    <w:p w14:paraId="194596C8" w14:textId="1C633F38" w:rsidR="00182D68" w:rsidRPr="00795764" w:rsidRDefault="00182D68" w:rsidP="00182D68">
      <w:pPr>
        <w:pStyle w:val="Heading2"/>
        <w:rPr>
          <w:rFonts w:ascii="Times" w:hAnsi="Times"/>
          <w:color w:val="auto"/>
        </w:rPr>
      </w:pPr>
      <w:bookmarkStart w:id="12" w:name="h.e9zbf5yqh8za" w:colFirst="0" w:colLast="0"/>
      <w:bookmarkStart w:id="13" w:name="_Toc229296150"/>
      <w:bookmarkEnd w:id="12"/>
      <w:r w:rsidRPr="00795764">
        <w:rPr>
          <w:rFonts w:ascii="Times" w:eastAsia="Times New Roman" w:hAnsi="Times" w:cs="Times New Roman"/>
          <w:color w:val="auto"/>
        </w:rPr>
        <w:t>Current Subsystem Requirements</w:t>
      </w:r>
      <w:bookmarkEnd w:id="13"/>
    </w:p>
    <w:p w14:paraId="3F54D326" w14:textId="5D9D0130" w:rsidR="00FF683D" w:rsidRPr="00795764" w:rsidRDefault="00FF683D" w:rsidP="00FF683D">
      <w:pPr>
        <w:pStyle w:val="Normal1"/>
        <w:numPr>
          <w:ilvl w:val="0"/>
          <w:numId w:val="6"/>
        </w:numPr>
        <w:rPr>
          <w:rFonts w:ascii="Times" w:eastAsia="Times New Roman" w:hAnsi="Times" w:cs="Times New Roman"/>
          <w:color w:val="auto"/>
          <w:sz w:val="24"/>
        </w:rPr>
      </w:pPr>
      <w:r w:rsidRPr="00795764">
        <w:rPr>
          <w:rFonts w:ascii="Times" w:eastAsia="Times New Roman" w:hAnsi="Times" w:cs="Times New Roman"/>
          <w:color w:val="auto"/>
          <w:sz w:val="24"/>
        </w:rPr>
        <w:t xml:space="preserve">For now, please update in the Google Doc here: </w:t>
      </w:r>
      <w:hyperlink r:id="rId10" w:anchor="gid=0" w:history="1">
        <w:r w:rsidRPr="00795764">
          <w:rPr>
            <w:rStyle w:val="Hyperlink"/>
            <w:rFonts w:ascii="Times" w:eastAsia="Times New Roman" w:hAnsi="Times" w:cs="Times New Roman"/>
            <w:sz w:val="24"/>
          </w:rPr>
          <w:t>https://docs.google.com/spreadsheet/ccc?key=0Avv5ZCH0h428dExPdDZzQy1sMEJjLW1CbzlxTGVOSFE#gid=0</w:t>
        </w:r>
      </w:hyperlink>
    </w:p>
    <w:p w14:paraId="721CA544" w14:textId="6B437935" w:rsidR="00FF683D" w:rsidRPr="00795764" w:rsidRDefault="00FF683D" w:rsidP="00FF683D">
      <w:pPr>
        <w:pStyle w:val="Normal1"/>
        <w:numPr>
          <w:ilvl w:val="0"/>
          <w:numId w:val="6"/>
        </w:numPr>
        <w:rPr>
          <w:rFonts w:ascii="Times" w:eastAsia="Times New Roman" w:hAnsi="Times" w:cs="Times New Roman"/>
          <w:color w:val="auto"/>
          <w:sz w:val="24"/>
        </w:rPr>
      </w:pPr>
      <w:r w:rsidRPr="00795764">
        <w:rPr>
          <w:rFonts w:ascii="Times" w:eastAsia="Times New Roman" w:hAnsi="Times" w:cs="Times New Roman"/>
          <w:color w:val="auto"/>
          <w:sz w:val="24"/>
        </w:rPr>
        <w:t>We may later ask you to reformat for inclusion in this doc.</w:t>
      </w:r>
    </w:p>
    <w:p w14:paraId="1DB628C9" w14:textId="77777777" w:rsidR="00182D68" w:rsidRPr="00795764" w:rsidRDefault="00182D68" w:rsidP="00182D68">
      <w:pPr>
        <w:pStyle w:val="Normal1"/>
        <w:rPr>
          <w:rFonts w:ascii="Times" w:hAnsi="Times"/>
          <w:color w:val="auto"/>
          <w:sz w:val="24"/>
        </w:rPr>
      </w:pPr>
      <w:r w:rsidRPr="00795764">
        <w:rPr>
          <w:rFonts w:ascii="Times" w:eastAsia="Times New Roman" w:hAnsi="Times" w:cs="Times New Roman"/>
          <w:color w:val="auto"/>
          <w:sz w:val="24"/>
        </w:rPr>
        <w:tab/>
        <w:t>- List and discuss the requirements (that were in your back up slides) here</w:t>
      </w:r>
    </w:p>
    <w:p w14:paraId="70476E59" w14:textId="77777777" w:rsidR="00182D68" w:rsidRPr="00795764" w:rsidRDefault="00182D68" w:rsidP="00182D68">
      <w:pPr>
        <w:pStyle w:val="Normal1"/>
        <w:rPr>
          <w:rFonts w:ascii="Times" w:hAnsi="Times"/>
          <w:color w:val="auto"/>
          <w:sz w:val="24"/>
        </w:rPr>
      </w:pPr>
      <w:r w:rsidRPr="00795764">
        <w:rPr>
          <w:rFonts w:ascii="Times" w:eastAsia="Times New Roman" w:hAnsi="Times" w:cs="Times New Roman"/>
          <w:color w:val="auto"/>
          <w:sz w:val="24"/>
        </w:rPr>
        <w:tab/>
        <w:t>-Provide a justification for why you arrived at these requirements</w:t>
      </w:r>
    </w:p>
    <w:p w14:paraId="7F614989" w14:textId="77777777" w:rsidR="00182D68" w:rsidRPr="00795764" w:rsidRDefault="00182D68" w:rsidP="00182D68">
      <w:pPr>
        <w:pStyle w:val="Normal1"/>
        <w:rPr>
          <w:rFonts w:ascii="Times" w:hAnsi="Times"/>
          <w:color w:val="auto"/>
          <w:sz w:val="24"/>
        </w:rPr>
      </w:pPr>
    </w:p>
    <w:p w14:paraId="524EFAB0" w14:textId="267D041D" w:rsidR="00182D68" w:rsidRPr="00795764" w:rsidRDefault="00182D68" w:rsidP="00182D68">
      <w:pPr>
        <w:pStyle w:val="Heading2"/>
        <w:rPr>
          <w:rFonts w:ascii="Times" w:hAnsi="Times"/>
          <w:color w:val="auto"/>
        </w:rPr>
      </w:pPr>
      <w:bookmarkStart w:id="14" w:name="h.6ln942g8xc6" w:colFirst="0" w:colLast="0"/>
      <w:bookmarkStart w:id="15" w:name="_Toc229296151"/>
      <w:bookmarkEnd w:id="14"/>
      <w:r w:rsidRPr="00795764">
        <w:rPr>
          <w:rFonts w:ascii="Times" w:eastAsia="Times New Roman" w:hAnsi="Times" w:cs="Times New Roman"/>
          <w:color w:val="auto"/>
        </w:rPr>
        <w:t xml:space="preserve">Current Design Choice </w:t>
      </w:r>
      <w:bookmarkEnd w:id="15"/>
    </w:p>
    <w:p w14:paraId="2F9A9AB5" w14:textId="1180B452" w:rsidR="00795764" w:rsidRPr="00795764" w:rsidRDefault="00182D68" w:rsidP="00795764">
      <w:pPr>
        <w:pStyle w:val="NormalWeb"/>
        <w:spacing w:before="0" w:beforeAutospacing="0" w:after="0" w:afterAutospacing="0" w:line="276" w:lineRule="auto"/>
        <w:rPr>
          <w:color w:val="000000"/>
          <w:sz w:val="24"/>
          <w:szCs w:val="24"/>
        </w:rPr>
      </w:pPr>
      <w:r w:rsidRPr="00795764">
        <w:rPr>
          <w:sz w:val="24"/>
          <w:szCs w:val="24"/>
        </w:rPr>
        <w:tab/>
      </w:r>
      <w:bookmarkStart w:id="16" w:name="h.f6fr8btmovw3" w:colFirst="0" w:colLast="0"/>
      <w:bookmarkEnd w:id="16"/>
      <w:r w:rsidR="00795764" w:rsidRPr="00795764">
        <w:rPr>
          <w:color w:val="000000"/>
          <w:sz w:val="24"/>
          <w:szCs w:val="24"/>
        </w:rPr>
        <w:t xml:space="preserve">The power requirements for each subsystem drove the design of the power subsystem. The following table shows the power required for each subsystem during each mode of operation. The highest power consumption occurs during data capture when the </w:t>
      </w:r>
      <w:r w:rsidR="008710AD" w:rsidRPr="00795764">
        <w:rPr>
          <w:color w:val="000000"/>
          <w:sz w:val="24"/>
          <w:szCs w:val="24"/>
        </w:rPr>
        <w:t>H</w:t>
      </w:r>
      <w:r w:rsidR="008710AD">
        <w:rPr>
          <w:color w:val="000000"/>
          <w:sz w:val="24"/>
          <w:szCs w:val="24"/>
        </w:rPr>
        <w:t>OLODECK</w:t>
      </w:r>
      <w:r w:rsidR="008710AD" w:rsidRPr="00795764">
        <w:rPr>
          <w:color w:val="000000"/>
          <w:sz w:val="24"/>
          <w:szCs w:val="24"/>
        </w:rPr>
        <w:t xml:space="preserve"> </w:t>
      </w:r>
      <w:r w:rsidR="00795764" w:rsidRPr="00795764">
        <w:rPr>
          <w:color w:val="000000"/>
          <w:sz w:val="24"/>
          <w:szCs w:val="24"/>
        </w:rPr>
        <w:t xml:space="preserve">camera is in operation and the data is being processed and stored </w:t>
      </w:r>
      <w:r w:rsidR="008710AD">
        <w:rPr>
          <w:color w:val="000000"/>
          <w:sz w:val="24"/>
          <w:szCs w:val="24"/>
        </w:rPr>
        <w:t xml:space="preserve">in real time </w:t>
      </w:r>
      <w:r w:rsidR="00795764" w:rsidRPr="00795764">
        <w:rPr>
          <w:color w:val="000000"/>
          <w:sz w:val="24"/>
          <w:szCs w:val="24"/>
        </w:rPr>
        <w:t xml:space="preserve">by avionics. The </w:t>
      </w:r>
      <w:r w:rsidR="00795764" w:rsidRPr="00795764">
        <w:rPr>
          <w:color w:val="000000"/>
          <w:sz w:val="24"/>
          <w:szCs w:val="24"/>
        </w:rPr>
        <w:lastRenderedPageBreak/>
        <w:t>lowest power consumption occurs while the satellite is waiting for commands in system maintenance and standby mode.</w:t>
      </w:r>
    </w:p>
    <w:p w14:paraId="592DDDBB" w14:textId="3FAA670D" w:rsidR="00795764" w:rsidRDefault="00795764" w:rsidP="00795764">
      <w:pPr>
        <w:spacing w:line="276" w:lineRule="auto"/>
        <w:rPr>
          <w:rFonts w:ascii="Times" w:eastAsia="Times New Roman" w:hAnsi="Times" w:cs="Times New Roman"/>
          <w:color w:val="000000"/>
        </w:rPr>
      </w:pPr>
    </w:p>
    <w:p w14:paraId="51C87665" w14:textId="77777777" w:rsidR="00DC6F8B" w:rsidRDefault="00DC6F8B" w:rsidP="00DC6F8B">
      <w:pPr>
        <w:keepNext/>
        <w:spacing w:line="276" w:lineRule="auto"/>
      </w:pPr>
      <w:r w:rsidRPr="00DC6F8B">
        <w:rPr>
          <w:rFonts w:ascii="Times" w:eastAsia="Times New Roman" w:hAnsi="Times" w:cs="Times New Roman"/>
          <w:noProof/>
          <w:color w:val="000000"/>
        </w:rPr>
        <w:drawing>
          <wp:inline distT="0" distB="0" distL="0" distR="0" wp14:anchorId="6F67258D" wp14:editId="4A16EBEC">
            <wp:extent cx="5486400" cy="3217545"/>
            <wp:effectExtent l="0" t="0" r="25400" b="3365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1151B14" w14:textId="71CF65D7" w:rsidR="00DC6F8B" w:rsidRPr="00DC6F8B" w:rsidRDefault="00DC6F8B" w:rsidP="00DC6F8B">
      <w:pPr>
        <w:pStyle w:val="Caption"/>
        <w:rPr>
          <w:rFonts w:ascii="Times" w:eastAsia="Times New Roman" w:hAnsi="Times" w:cs="Times New Roman"/>
          <w:b w:val="0"/>
          <w:color w:val="auto"/>
          <w:sz w:val="22"/>
          <w:szCs w:val="22"/>
        </w:rPr>
      </w:pPr>
      <w:r w:rsidRPr="00DC6F8B">
        <w:rPr>
          <w:b w:val="0"/>
          <w:color w:val="auto"/>
          <w:sz w:val="22"/>
          <w:szCs w:val="22"/>
        </w:rPr>
        <w:t>Figure PW-</w:t>
      </w:r>
      <w:r w:rsidRPr="00DC6F8B">
        <w:rPr>
          <w:b w:val="0"/>
          <w:color w:val="auto"/>
          <w:sz w:val="22"/>
          <w:szCs w:val="22"/>
        </w:rPr>
        <w:fldChar w:fldCharType="begin"/>
      </w:r>
      <w:r w:rsidRPr="00DC6F8B">
        <w:rPr>
          <w:b w:val="0"/>
          <w:color w:val="auto"/>
          <w:sz w:val="22"/>
          <w:szCs w:val="22"/>
        </w:rPr>
        <w:instrText xml:space="preserve"> SEQ Figure \* ARABIC </w:instrText>
      </w:r>
      <w:r w:rsidRPr="00DC6F8B">
        <w:rPr>
          <w:b w:val="0"/>
          <w:color w:val="auto"/>
          <w:sz w:val="22"/>
          <w:szCs w:val="22"/>
        </w:rPr>
        <w:fldChar w:fldCharType="separate"/>
      </w:r>
      <w:r w:rsidRPr="00DC6F8B">
        <w:rPr>
          <w:b w:val="0"/>
          <w:noProof/>
          <w:color w:val="auto"/>
          <w:sz w:val="22"/>
          <w:szCs w:val="22"/>
        </w:rPr>
        <w:t>1</w:t>
      </w:r>
      <w:r w:rsidRPr="00DC6F8B">
        <w:rPr>
          <w:b w:val="0"/>
          <w:color w:val="auto"/>
          <w:sz w:val="22"/>
          <w:szCs w:val="22"/>
        </w:rPr>
        <w:fldChar w:fldCharType="end"/>
      </w:r>
      <w:r w:rsidRPr="00DC6F8B">
        <w:rPr>
          <w:b w:val="0"/>
          <w:color w:val="auto"/>
          <w:sz w:val="22"/>
          <w:szCs w:val="22"/>
        </w:rPr>
        <w:t xml:space="preserve">: </w:t>
      </w:r>
    </w:p>
    <w:p w14:paraId="6043A00E" w14:textId="07402DFA" w:rsidR="00795764" w:rsidRPr="00795764" w:rsidRDefault="00795764" w:rsidP="00795764">
      <w:pPr>
        <w:spacing w:line="276" w:lineRule="auto"/>
        <w:rPr>
          <w:rFonts w:ascii="Times" w:eastAsia="Times New Roman" w:hAnsi="Times" w:cs="Times New Roman"/>
          <w:color w:val="000000"/>
        </w:rPr>
      </w:pPr>
    </w:p>
    <w:p w14:paraId="1D602A88" w14:textId="3953AC3C" w:rsidR="00795764" w:rsidRPr="00795764" w:rsidRDefault="00795764" w:rsidP="00BC18F5">
      <w:pPr>
        <w:pStyle w:val="NormalWeb"/>
        <w:spacing w:before="0" w:beforeAutospacing="0" w:after="0" w:afterAutospacing="0" w:line="276" w:lineRule="auto"/>
        <w:ind w:firstLine="720"/>
        <w:rPr>
          <w:color w:val="000000"/>
          <w:sz w:val="24"/>
          <w:szCs w:val="24"/>
        </w:rPr>
      </w:pPr>
      <w:r w:rsidRPr="00795764">
        <w:rPr>
          <w:color w:val="000000"/>
          <w:sz w:val="24"/>
          <w:szCs w:val="24"/>
        </w:rPr>
        <w:t xml:space="preserve">The power subsystem uses a commercially available power distribution system made by Clyde-Space. This distribution system supports up to 300W average power per orbit, which is </w:t>
      </w:r>
      <w:r w:rsidRPr="00795764">
        <w:rPr>
          <w:color w:val="000000"/>
          <w:sz w:val="24"/>
          <w:szCs w:val="24"/>
        </w:rPr>
        <w:lastRenderedPageBreak/>
        <w:t xml:space="preserve">less than the largest power consumption required </w:t>
      </w:r>
      <w:proofErr w:type="gramStart"/>
      <w:r w:rsidRPr="00795764">
        <w:rPr>
          <w:color w:val="000000"/>
          <w:sz w:val="24"/>
          <w:szCs w:val="24"/>
        </w:rPr>
        <w:t xml:space="preserve">by </w:t>
      </w:r>
      <w:r w:rsidR="008710AD">
        <w:rPr>
          <w:color w:val="000000"/>
          <w:sz w:val="24"/>
          <w:szCs w:val="24"/>
        </w:rPr>
        <w:t xml:space="preserve"> the</w:t>
      </w:r>
      <w:proofErr w:type="gramEnd"/>
      <w:r w:rsidR="008710AD">
        <w:rPr>
          <w:color w:val="000000"/>
          <w:sz w:val="24"/>
          <w:szCs w:val="24"/>
        </w:rPr>
        <w:t xml:space="preserve"> HOLODECK satellite design</w:t>
      </w:r>
      <w:r w:rsidRPr="00795764">
        <w:rPr>
          <w:color w:val="000000"/>
          <w:sz w:val="24"/>
          <w:szCs w:val="24"/>
        </w:rPr>
        <w:t>.</w:t>
      </w:r>
      <w:r w:rsidRPr="00795764">
        <w:rPr>
          <w:noProof/>
          <w:color w:val="000000"/>
          <w:sz w:val="24"/>
          <w:szCs w:val="24"/>
        </w:rPr>
        <w:drawing>
          <wp:inline distT="0" distB="0" distL="0" distR="0" wp14:anchorId="225451D2" wp14:editId="5DCCFED8">
            <wp:extent cx="6400800" cy="4257040"/>
            <wp:effectExtent l="0" t="0" r="0" b="10160"/>
            <wp:docPr id="4" name="Picture 1" descr="https://lh4.googleusercontent.com/dPFHGBtSd0w-jfrAqgMpHYs9dCwT4wBxwxT4-5jPy49QcZ0rW7iOYaJ4B6CmzdSPKKjhJGwZHpkjHgF3kaH0B3Q76i420fA-0bY86Q392pnZdCGG09bdRP_k3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PFHGBtSd0w-jfrAqgMpHYs9dCwT4wBxwxT4-5jPy49QcZ0rW7iOYaJ4B6CmzdSPKKjhJGwZHpkjHgF3kaH0B3Q76i420fA-0bY86Q392pnZdCGG09bdRP_k3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257040"/>
                    </a:xfrm>
                    <a:prstGeom prst="rect">
                      <a:avLst/>
                    </a:prstGeom>
                    <a:noFill/>
                    <a:ln>
                      <a:noFill/>
                    </a:ln>
                  </pic:spPr>
                </pic:pic>
              </a:graphicData>
            </a:graphic>
          </wp:inline>
        </w:drawing>
      </w:r>
    </w:p>
    <w:p w14:paraId="0D4C5709" w14:textId="77777777" w:rsidR="00795764" w:rsidRPr="00795764" w:rsidRDefault="00795764" w:rsidP="00795764">
      <w:pPr>
        <w:pStyle w:val="NormalWeb"/>
        <w:spacing w:before="0" w:beforeAutospacing="0" w:after="0" w:afterAutospacing="0" w:line="276" w:lineRule="auto"/>
        <w:rPr>
          <w:color w:val="000000"/>
          <w:sz w:val="24"/>
          <w:szCs w:val="24"/>
        </w:rPr>
      </w:pPr>
      <w:r w:rsidRPr="00795764">
        <w:rPr>
          <w:color w:val="000000"/>
          <w:sz w:val="24"/>
          <w:szCs w:val="24"/>
        </w:rPr>
        <w:t xml:space="preserve">Figure: Clyde-Space </w:t>
      </w:r>
      <w:proofErr w:type="spellStart"/>
      <w:r w:rsidRPr="00795764">
        <w:rPr>
          <w:color w:val="000000"/>
          <w:sz w:val="24"/>
          <w:szCs w:val="24"/>
        </w:rPr>
        <w:t>SmallSat</w:t>
      </w:r>
      <w:proofErr w:type="spellEnd"/>
      <w:r w:rsidRPr="00795764">
        <w:rPr>
          <w:color w:val="000000"/>
          <w:sz w:val="24"/>
          <w:szCs w:val="24"/>
        </w:rPr>
        <w:t xml:space="preserve"> Electronic Power Subsystem</w:t>
      </w:r>
    </w:p>
    <w:p w14:paraId="44B3AD84" w14:textId="77777777" w:rsidR="00795764" w:rsidRPr="00795764" w:rsidRDefault="0069364B" w:rsidP="00795764">
      <w:pPr>
        <w:pStyle w:val="NormalWeb"/>
        <w:spacing w:before="0" w:beforeAutospacing="0" w:after="0" w:afterAutospacing="0" w:line="276" w:lineRule="auto"/>
        <w:rPr>
          <w:color w:val="000000"/>
          <w:sz w:val="24"/>
          <w:szCs w:val="24"/>
        </w:rPr>
      </w:pPr>
      <w:hyperlink r:id="rId13" w:history="1">
        <w:r w:rsidR="00795764" w:rsidRPr="00795764">
          <w:rPr>
            <w:rStyle w:val="Hyperlink"/>
            <w:color w:val="1155CC"/>
            <w:sz w:val="24"/>
            <w:szCs w:val="24"/>
          </w:rPr>
          <w:t>http://www.clyde-space.com/products/electrical_power_systems/smallsat_power</w:t>
        </w:r>
      </w:hyperlink>
    </w:p>
    <w:p w14:paraId="3C14721A" w14:textId="11808AEF" w:rsidR="00795764" w:rsidRPr="00795764" w:rsidRDefault="00795764" w:rsidP="00795764">
      <w:pPr>
        <w:spacing w:line="276" w:lineRule="auto"/>
        <w:rPr>
          <w:rFonts w:ascii="Times" w:eastAsia="Times New Roman" w:hAnsi="Times" w:cs="Times New Roman"/>
          <w:color w:val="000000"/>
        </w:rPr>
      </w:pPr>
    </w:p>
    <w:p w14:paraId="776A1E6B" w14:textId="3278DEBF" w:rsidR="00795764" w:rsidRPr="00795764" w:rsidRDefault="00795764" w:rsidP="00BC18F5">
      <w:pPr>
        <w:pStyle w:val="NormalWeb"/>
        <w:spacing w:before="0" w:beforeAutospacing="0" w:after="0" w:afterAutospacing="0" w:line="276" w:lineRule="auto"/>
        <w:ind w:firstLine="720"/>
        <w:rPr>
          <w:color w:val="000000"/>
          <w:sz w:val="24"/>
          <w:szCs w:val="24"/>
        </w:rPr>
      </w:pPr>
      <w:r w:rsidRPr="00795764">
        <w:rPr>
          <w:color w:val="000000"/>
          <w:sz w:val="24"/>
          <w:szCs w:val="24"/>
        </w:rPr>
        <w:t xml:space="preserve">Triple junction solar panels were selected because they provide the highest collection efficiency currently available (http://www.emcore.com/space-photovoltaics/space-solar-cells/). </w:t>
      </w:r>
      <w:r w:rsidR="00042A5A">
        <w:rPr>
          <w:color w:val="000000"/>
          <w:sz w:val="24"/>
          <w:szCs w:val="24"/>
        </w:rPr>
        <w:t>The l</w:t>
      </w:r>
      <w:r w:rsidR="00042A5A" w:rsidRPr="00795764">
        <w:rPr>
          <w:color w:val="000000"/>
          <w:sz w:val="24"/>
          <w:szCs w:val="24"/>
        </w:rPr>
        <w:t xml:space="preserve">arge </w:t>
      </w:r>
      <w:r w:rsidRPr="00795764">
        <w:rPr>
          <w:color w:val="000000"/>
          <w:sz w:val="24"/>
          <w:szCs w:val="24"/>
        </w:rPr>
        <w:t xml:space="preserve">power consumption during data </w:t>
      </w:r>
      <w:proofErr w:type="gramStart"/>
      <w:r w:rsidRPr="00795764">
        <w:rPr>
          <w:color w:val="000000"/>
          <w:sz w:val="24"/>
          <w:szCs w:val="24"/>
        </w:rPr>
        <w:t xml:space="preserve">capture  </w:t>
      </w:r>
      <w:r w:rsidR="00042A5A">
        <w:rPr>
          <w:color w:val="000000"/>
          <w:sz w:val="24"/>
          <w:szCs w:val="24"/>
        </w:rPr>
        <w:t>requires</w:t>
      </w:r>
      <w:proofErr w:type="gramEnd"/>
      <w:r w:rsidR="00042A5A">
        <w:rPr>
          <w:color w:val="000000"/>
          <w:sz w:val="24"/>
          <w:szCs w:val="24"/>
        </w:rPr>
        <w:t xml:space="preserve"> </w:t>
      </w:r>
      <w:r w:rsidRPr="00795764">
        <w:rPr>
          <w:color w:val="000000"/>
          <w:sz w:val="24"/>
          <w:szCs w:val="24"/>
        </w:rPr>
        <w:t xml:space="preserve">high efficiency arrays to keep the mass of the solar arrays low relative to the rest of the spacecraft. To minimize complexity in subsystem design, fixed solar panels were selected over sun-tracking solar panels. However, as the satellite will spend much of its time with opposite ends of the satellite bus pointing to the </w:t>
      </w:r>
      <w:r w:rsidRPr="00795764">
        <w:rPr>
          <w:color w:val="000000"/>
          <w:sz w:val="24"/>
          <w:szCs w:val="24"/>
        </w:rPr>
        <w:lastRenderedPageBreak/>
        <w:t xml:space="preserve">earth, it was determined that the solar panels will be coated with solar cells on both sides. </w:t>
      </w:r>
      <w:r w:rsidRPr="00795764">
        <w:rPr>
          <w:noProof/>
          <w:color w:val="000000"/>
          <w:sz w:val="24"/>
          <w:szCs w:val="24"/>
        </w:rPr>
        <w:drawing>
          <wp:inline distT="0" distB="0" distL="0" distR="0" wp14:anchorId="17D3B384" wp14:editId="02686888">
            <wp:extent cx="4612640" cy="2661920"/>
            <wp:effectExtent l="0" t="0" r="0" b="0"/>
            <wp:docPr id="3" name="Picture 2" descr="https://lh3.googleusercontent.com/RozfRC6W_ndmtYyPPoesufxIjhVctuEZXD1P1xWCSRM5EosY_AmC3e3nFTaWQ2TtA-ELWwe1MDU3oa7h7zbNgYWd0i3a_iclAC2D8SlZK-84RvW7y16eqSQRV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RozfRC6W_ndmtYyPPoesufxIjhVctuEZXD1P1xWCSRM5EosY_AmC3e3nFTaWQ2TtA-ELWwe1MDU3oa7h7zbNgYWd0i3a_iclAC2D8SlZK-84RvW7y16eqSQRV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2640" cy="2661920"/>
                    </a:xfrm>
                    <a:prstGeom prst="rect">
                      <a:avLst/>
                    </a:prstGeom>
                    <a:noFill/>
                    <a:ln>
                      <a:noFill/>
                    </a:ln>
                  </pic:spPr>
                </pic:pic>
              </a:graphicData>
            </a:graphic>
          </wp:inline>
        </w:drawing>
      </w:r>
    </w:p>
    <w:p w14:paraId="3D1DD9F2" w14:textId="0B5EB776" w:rsidR="00795764" w:rsidRPr="00795764" w:rsidRDefault="00795764" w:rsidP="00795764">
      <w:pPr>
        <w:pStyle w:val="NormalWeb"/>
        <w:spacing w:before="0" w:beforeAutospacing="0" w:after="0" w:afterAutospacing="0" w:line="276" w:lineRule="auto"/>
        <w:rPr>
          <w:color w:val="000000"/>
          <w:sz w:val="24"/>
          <w:szCs w:val="24"/>
        </w:rPr>
      </w:pPr>
      <w:r w:rsidRPr="00795764">
        <w:rPr>
          <w:color w:val="000000"/>
          <w:sz w:val="24"/>
          <w:szCs w:val="24"/>
        </w:rPr>
        <w:t xml:space="preserve">Figure: </w:t>
      </w:r>
      <w:proofErr w:type="spellStart"/>
      <w:r w:rsidRPr="00795764">
        <w:rPr>
          <w:color w:val="000000"/>
          <w:sz w:val="24"/>
          <w:szCs w:val="24"/>
        </w:rPr>
        <w:t>Emcore</w:t>
      </w:r>
      <w:proofErr w:type="spellEnd"/>
      <w:r w:rsidRPr="00795764">
        <w:rPr>
          <w:color w:val="000000"/>
          <w:sz w:val="24"/>
          <w:szCs w:val="24"/>
        </w:rPr>
        <w:t xml:space="preserve"> solar cell.</w:t>
      </w:r>
    </w:p>
    <w:p w14:paraId="3D3EE21F" w14:textId="4BB0EC07" w:rsidR="00795764" w:rsidRPr="00795764" w:rsidRDefault="00795764" w:rsidP="00795764">
      <w:pPr>
        <w:spacing w:line="276" w:lineRule="auto"/>
        <w:rPr>
          <w:rFonts w:ascii="Times" w:eastAsia="Times New Roman" w:hAnsi="Times" w:cs="Times New Roman"/>
          <w:color w:val="000000"/>
        </w:rPr>
      </w:pPr>
    </w:p>
    <w:p w14:paraId="4D1103C0" w14:textId="73970F5B" w:rsidR="00182D68" w:rsidRPr="00795764" w:rsidRDefault="00795764" w:rsidP="00BC18F5">
      <w:pPr>
        <w:pStyle w:val="NormalWeb"/>
        <w:spacing w:before="0" w:beforeAutospacing="0" w:after="0" w:afterAutospacing="0" w:line="276" w:lineRule="auto"/>
        <w:ind w:firstLine="720"/>
        <w:rPr>
          <w:color w:val="000000"/>
          <w:sz w:val="24"/>
          <w:szCs w:val="24"/>
        </w:rPr>
      </w:pPr>
      <w:r w:rsidRPr="00795764">
        <w:rPr>
          <w:color w:val="000000"/>
          <w:sz w:val="24"/>
          <w:szCs w:val="24"/>
        </w:rPr>
        <w:t xml:space="preserve">Lithium-Ion batteries were selected as the secondary batteries. These batteries have a high energy density and have been tested in spaceflight. The energy </w:t>
      </w:r>
      <w:proofErr w:type="gramStart"/>
      <w:r w:rsidRPr="00795764">
        <w:rPr>
          <w:color w:val="000000"/>
          <w:sz w:val="24"/>
          <w:szCs w:val="24"/>
        </w:rPr>
        <w:t>density of these batteries make</w:t>
      </w:r>
      <w:proofErr w:type="gramEnd"/>
      <w:r w:rsidRPr="00795764">
        <w:rPr>
          <w:color w:val="000000"/>
          <w:sz w:val="24"/>
          <w:szCs w:val="24"/>
        </w:rPr>
        <w:t xml:space="preserve"> them effective in </w:t>
      </w:r>
      <w:r w:rsidR="00042A5A">
        <w:rPr>
          <w:color w:val="000000"/>
          <w:sz w:val="24"/>
          <w:szCs w:val="24"/>
        </w:rPr>
        <w:t>minimizing</w:t>
      </w:r>
      <w:r w:rsidR="00042A5A" w:rsidRPr="00795764">
        <w:rPr>
          <w:color w:val="000000"/>
          <w:sz w:val="24"/>
          <w:szCs w:val="24"/>
        </w:rPr>
        <w:t xml:space="preserve"> </w:t>
      </w:r>
      <w:r w:rsidRPr="00795764">
        <w:rPr>
          <w:color w:val="000000"/>
          <w:sz w:val="24"/>
          <w:szCs w:val="24"/>
        </w:rPr>
        <w:t xml:space="preserve">the mass of the power subsystem. Primary batteries were not considered because the analysis </w:t>
      </w:r>
      <w:r w:rsidR="00042A5A">
        <w:rPr>
          <w:color w:val="000000"/>
          <w:sz w:val="24"/>
          <w:szCs w:val="24"/>
        </w:rPr>
        <w:t xml:space="preserve">of the satellite design </w:t>
      </w:r>
      <w:r w:rsidRPr="00795764">
        <w:rPr>
          <w:color w:val="000000"/>
          <w:sz w:val="24"/>
          <w:szCs w:val="24"/>
        </w:rPr>
        <w:t xml:space="preserve">did not consider the </w:t>
      </w:r>
      <w:proofErr w:type="spellStart"/>
      <w:r w:rsidRPr="00795764">
        <w:rPr>
          <w:color w:val="000000"/>
          <w:sz w:val="24"/>
          <w:szCs w:val="24"/>
        </w:rPr>
        <w:t>detumbling</w:t>
      </w:r>
      <w:proofErr w:type="spellEnd"/>
      <w:r w:rsidRPr="00795764">
        <w:rPr>
          <w:color w:val="000000"/>
          <w:sz w:val="24"/>
          <w:szCs w:val="24"/>
        </w:rPr>
        <w:t xml:space="preserve"> mode. It may be possible to power the satellite through solar array deployment using only secondary batteries, but a detailed analysis would need to be performed. Lithium-Ion batteries can be purchased through Clyde-Space (</w:t>
      </w:r>
      <w:hyperlink r:id="rId15" w:history="1">
        <w:r w:rsidRPr="00795764">
          <w:rPr>
            <w:rStyle w:val="Hyperlink"/>
            <w:color w:val="1155CC"/>
            <w:sz w:val="24"/>
            <w:szCs w:val="24"/>
          </w:rPr>
          <w:t>http://www.clyde-sp</w:t>
        </w:r>
        <w:r w:rsidRPr="00795764">
          <w:rPr>
            <w:rStyle w:val="Hyperlink"/>
            <w:color w:val="1155CC"/>
            <w:sz w:val="24"/>
            <w:szCs w:val="24"/>
          </w:rPr>
          <w:t>a</w:t>
        </w:r>
        <w:r w:rsidRPr="00795764">
          <w:rPr>
            <w:rStyle w:val="Hyperlink"/>
            <w:color w:val="1155CC"/>
            <w:sz w:val="24"/>
            <w:szCs w:val="24"/>
          </w:rPr>
          <w:t>ce.com/products/spacecraft_batteries</w:t>
        </w:r>
      </w:hyperlink>
      <w:r w:rsidRPr="00795764">
        <w:rPr>
          <w:color w:val="000000"/>
          <w:sz w:val="24"/>
          <w:szCs w:val="24"/>
        </w:rPr>
        <w:t>)</w:t>
      </w:r>
      <w:bookmarkStart w:id="17" w:name="h.k5n7y373np36" w:colFirst="0" w:colLast="0"/>
      <w:bookmarkEnd w:id="17"/>
    </w:p>
    <w:p w14:paraId="77793FD1" w14:textId="6209F95A" w:rsidR="00585B48" w:rsidRPr="00585B48" w:rsidRDefault="00182D68" w:rsidP="00585B48">
      <w:pPr>
        <w:pStyle w:val="Heading2"/>
        <w:rPr>
          <w:rFonts w:ascii="Times" w:eastAsia="Times New Roman" w:hAnsi="Times" w:cs="Times New Roman"/>
          <w:color w:val="auto"/>
        </w:rPr>
      </w:pPr>
      <w:bookmarkStart w:id="18" w:name="h.xfl0h4d63uuw" w:colFirst="0" w:colLast="0"/>
      <w:bookmarkStart w:id="19" w:name="_Toc229296152"/>
      <w:bookmarkEnd w:id="18"/>
      <w:r w:rsidRPr="00795764">
        <w:rPr>
          <w:rFonts w:ascii="Times" w:eastAsia="Times New Roman" w:hAnsi="Times" w:cs="Times New Roman"/>
          <w:color w:val="auto"/>
        </w:rPr>
        <w:t xml:space="preserve">Justification for Design Choice </w:t>
      </w:r>
      <w:bookmarkEnd w:id="19"/>
    </w:p>
    <w:p w14:paraId="01923BBA" w14:textId="33AFE709" w:rsidR="00585B48" w:rsidRPr="00585B48" w:rsidRDefault="00585B48" w:rsidP="00585B48">
      <w:pPr>
        <w:pStyle w:val="Heading3"/>
        <w:rPr>
          <w:color w:val="auto"/>
        </w:rPr>
      </w:pPr>
      <w:r w:rsidRPr="00585B48">
        <w:rPr>
          <w:color w:val="auto"/>
        </w:rPr>
        <w:t>Power Distribution System</w:t>
      </w:r>
    </w:p>
    <w:p w14:paraId="7A7B1413" w14:textId="5701A280" w:rsidR="00BC18F5" w:rsidRDefault="00795764" w:rsidP="00BC18F5">
      <w:pPr>
        <w:spacing w:line="276" w:lineRule="auto"/>
        <w:ind w:firstLine="720"/>
        <w:rPr>
          <w:rFonts w:ascii="Times" w:hAnsi="Times" w:cs="Times New Roman"/>
          <w:color w:val="000000"/>
        </w:rPr>
      </w:pPr>
      <w:bookmarkStart w:id="20" w:name="h.8g7vjvcowij" w:colFirst="0" w:colLast="0"/>
      <w:bookmarkEnd w:id="20"/>
      <w:r w:rsidRPr="00BC18F5">
        <w:rPr>
          <w:rFonts w:ascii="Times" w:hAnsi="Times" w:cs="Times New Roman"/>
          <w:color w:val="000000"/>
        </w:rPr>
        <w:t xml:space="preserve">The commercial Clyde-Space distribution system is being used because it </w:t>
      </w:r>
      <w:r w:rsidR="003C5F63">
        <w:rPr>
          <w:rFonts w:ascii="Times" w:hAnsi="Times" w:cs="Times New Roman"/>
          <w:color w:val="000000"/>
        </w:rPr>
        <w:t xml:space="preserve">is </w:t>
      </w:r>
      <w:r w:rsidRPr="00BC18F5">
        <w:rPr>
          <w:rFonts w:ascii="Times" w:hAnsi="Times" w:cs="Times New Roman"/>
          <w:color w:val="000000"/>
        </w:rPr>
        <w:t>a tested and reliable off-the-shelf option. It eliminates the development cost of a custom distribution system. This system supports all the functions that w</w:t>
      </w:r>
      <w:r w:rsidR="00585B48">
        <w:rPr>
          <w:rFonts w:ascii="Times" w:hAnsi="Times" w:cs="Times New Roman"/>
          <w:color w:val="000000"/>
        </w:rPr>
        <w:t>ere deemed necessary for</w:t>
      </w:r>
      <w:r w:rsidR="003C5F63">
        <w:rPr>
          <w:rFonts w:ascii="Times" w:hAnsi="Times" w:cs="Times New Roman"/>
          <w:color w:val="000000"/>
        </w:rPr>
        <w:t xml:space="preserve"> the HOLODECK satellite</w:t>
      </w:r>
      <w:r w:rsidRPr="00BC18F5">
        <w:rPr>
          <w:rFonts w:ascii="Times" w:hAnsi="Times" w:cs="Times New Roman"/>
          <w:color w:val="000000"/>
        </w:rPr>
        <w:t xml:space="preserve">. It includes a maximum power point tracking system, </w:t>
      </w:r>
      <w:r w:rsidR="003C5F63">
        <w:rPr>
          <w:rFonts w:ascii="Times" w:hAnsi="Times" w:cs="Times New Roman"/>
          <w:color w:val="000000"/>
        </w:rPr>
        <w:t xml:space="preserve">which is </w:t>
      </w:r>
      <w:r w:rsidRPr="00BC18F5">
        <w:rPr>
          <w:rFonts w:ascii="Times" w:hAnsi="Times" w:cs="Times New Roman"/>
          <w:color w:val="000000"/>
        </w:rPr>
        <w:t xml:space="preserve">important because the satellite’s polar orbit results in large variations on the incident solar flux on the arrays.  It supports telemetry and </w:t>
      </w:r>
      <w:proofErr w:type="spellStart"/>
      <w:r w:rsidRPr="00BC18F5">
        <w:rPr>
          <w:rFonts w:ascii="Times" w:hAnsi="Times" w:cs="Times New Roman"/>
          <w:color w:val="000000"/>
        </w:rPr>
        <w:t>telecommand</w:t>
      </w:r>
      <w:proofErr w:type="spellEnd"/>
      <w:r w:rsidRPr="00BC18F5">
        <w:rPr>
          <w:rFonts w:ascii="Times" w:hAnsi="Times" w:cs="Times New Roman"/>
          <w:color w:val="000000"/>
        </w:rPr>
        <w:t>, as required by PW-4. It directly supports between 16V and 35V from the bus and 5V regulated, meaning that</w:t>
      </w:r>
      <w:r w:rsidR="00C130AF">
        <w:rPr>
          <w:rFonts w:ascii="Times" w:hAnsi="Times" w:cs="Times New Roman"/>
          <w:color w:val="000000"/>
        </w:rPr>
        <w:t xml:space="preserve"> it can power</w:t>
      </w:r>
      <w:r w:rsidRPr="00BC18F5">
        <w:rPr>
          <w:rFonts w:ascii="Times" w:hAnsi="Times" w:cs="Times New Roman"/>
          <w:color w:val="000000"/>
        </w:rPr>
        <w:t xml:space="preserve"> most of the satellite’s subsystems without transformers.</w:t>
      </w:r>
    </w:p>
    <w:p w14:paraId="7E3F1470" w14:textId="55001A87" w:rsidR="00585B48" w:rsidRPr="00585B48" w:rsidRDefault="00585B48" w:rsidP="00585B48">
      <w:pPr>
        <w:pStyle w:val="Heading3"/>
        <w:rPr>
          <w:color w:val="auto"/>
        </w:rPr>
      </w:pPr>
      <w:r w:rsidRPr="00585B48">
        <w:rPr>
          <w:color w:val="auto"/>
        </w:rPr>
        <w:t>Material selection</w:t>
      </w:r>
    </w:p>
    <w:p w14:paraId="1EB60110" w14:textId="77777777"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Triple-junction solar panels were chosen because they have the highest energy collection efficiency available. </w:t>
      </w:r>
      <w:proofErr w:type="gramStart"/>
      <w:r w:rsidRPr="00BC18F5">
        <w:rPr>
          <w:rFonts w:ascii="Times" w:hAnsi="Times" w:cs="Times New Roman"/>
          <w:color w:val="000000"/>
        </w:rPr>
        <w:t>The additional cost incurred in selecting a more expensive panel type is more than compensated for by savings in the mass budget</w:t>
      </w:r>
      <w:proofErr w:type="gramEnd"/>
      <w:r w:rsidRPr="00BC18F5">
        <w:rPr>
          <w:rFonts w:ascii="Times" w:hAnsi="Times" w:cs="Times New Roman"/>
          <w:color w:val="000000"/>
        </w:rPr>
        <w:t xml:space="preserve">; a lower collection efficiency would require larger solar panels. Lithium-Ion batteries were selected for their historic performance in space applications and their substantially higher energy density than other battery options. They </w:t>
      </w:r>
      <w:r w:rsidRPr="00BC18F5">
        <w:rPr>
          <w:rFonts w:ascii="Times" w:hAnsi="Times" w:cs="Times New Roman"/>
          <w:color w:val="000000"/>
        </w:rPr>
        <w:lastRenderedPageBreak/>
        <w:t>have a 65% volume advantage and 50% mass advantage over Ni-Cd and Ni-H2. There is at least a 100% advantage in energy density.</w:t>
      </w:r>
    </w:p>
    <w:p w14:paraId="0006810B" w14:textId="1FB30ADA" w:rsidR="00585B48" w:rsidRPr="00585B48" w:rsidRDefault="00585B48" w:rsidP="00585B48">
      <w:pPr>
        <w:pStyle w:val="Heading3"/>
        <w:rPr>
          <w:color w:val="auto"/>
        </w:rPr>
      </w:pPr>
      <w:r w:rsidRPr="00585B48">
        <w:rPr>
          <w:color w:val="auto"/>
        </w:rPr>
        <w:t>Solar Panel Orientation</w:t>
      </w:r>
    </w:p>
    <w:p w14:paraId="64520A3C" w14:textId="40379CD6" w:rsidR="00BC18F5" w:rsidRDefault="00585B48" w:rsidP="00BC18F5">
      <w:pPr>
        <w:spacing w:line="276" w:lineRule="auto"/>
        <w:ind w:firstLine="720"/>
        <w:rPr>
          <w:rFonts w:ascii="Times" w:hAnsi="Times" w:cs="Times New Roman"/>
          <w:color w:val="000000"/>
        </w:rPr>
      </w:pPr>
      <w:r>
        <w:rPr>
          <w:rFonts w:ascii="Times" w:hAnsi="Times" w:cs="Times New Roman"/>
          <w:noProof/>
          <w:color w:val="000000"/>
        </w:rPr>
        <mc:AlternateContent>
          <mc:Choice Requires="wpg">
            <w:drawing>
              <wp:anchor distT="0" distB="0" distL="114300" distR="114300" simplePos="0" relativeHeight="251663360" behindDoc="0" locked="0" layoutInCell="1" allowOverlap="1" wp14:anchorId="2FBDB5DE" wp14:editId="535D302F">
                <wp:simplePos x="0" y="0"/>
                <wp:positionH relativeFrom="column">
                  <wp:posOffset>-342900</wp:posOffset>
                </wp:positionH>
                <wp:positionV relativeFrom="paragraph">
                  <wp:posOffset>1579245</wp:posOffset>
                </wp:positionV>
                <wp:extent cx="6258560" cy="6188075"/>
                <wp:effectExtent l="0" t="0" r="0" b="9525"/>
                <wp:wrapSquare wrapText="bothSides"/>
                <wp:docPr id="16" name="Group 16"/>
                <wp:cNvGraphicFramePr/>
                <a:graphic xmlns:a="http://schemas.openxmlformats.org/drawingml/2006/main">
                  <a:graphicData uri="http://schemas.microsoft.com/office/word/2010/wordprocessingGroup">
                    <wpg:wgp>
                      <wpg:cNvGrpSpPr/>
                      <wpg:grpSpPr>
                        <a:xfrm>
                          <a:off x="0" y="0"/>
                          <a:ext cx="6258560" cy="6188075"/>
                          <a:chOff x="0" y="0"/>
                          <a:chExt cx="6258560" cy="6188075"/>
                        </a:xfrm>
                      </wpg:grpSpPr>
                      <wpg:grpSp>
                        <wpg:cNvPr id="14" name="Group 14"/>
                        <wpg:cNvGrpSpPr/>
                        <wpg:grpSpPr>
                          <a:xfrm>
                            <a:off x="0" y="0"/>
                            <a:ext cx="6258560" cy="5289550"/>
                            <a:chOff x="0" y="0"/>
                            <a:chExt cx="6258560" cy="5289550"/>
                          </a:xfrm>
                        </wpg:grpSpPr>
                        <wpg:grpSp>
                          <wpg:cNvPr id="13" name="Group 13"/>
                          <wpg:cNvGrpSpPr/>
                          <wpg:grpSpPr>
                            <a:xfrm>
                              <a:off x="0" y="0"/>
                              <a:ext cx="6245860" cy="2660650"/>
                              <a:chOff x="0" y="0"/>
                              <a:chExt cx="6245860" cy="2660650"/>
                            </a:xfrm>
                          </wpg:grpSpPr>
                          <pic:pic xmlns:pic="http://schemas.openxmlformats.org/drawingml/2006/picture">
                            <pic:nvPicPr>
                              <pic:cNvPr id="8" name="Picture 8"/>
                              <pic:cNvPicPr>
                                <a:picLocks noChangeAspect="1"/>
                              </pic:cNvPicPr>
                            </pic:nvPicPr>
                            <pic:blipFill rotWithShape="1">
                              <a:blip r:embed="rId16">
                                <a:extLst>
                                  <a:ext uri="{28A0092B-C50C-407E-A947-70E740481C1C}">
                                    <a14:useLocalDpi xmlns:a14="http://schemas.microsoft.com/office/drawing/2010/main" val="0"/>
                                  </a:ext>
                                </a:extLst>
                              </a:blip>
                              <a:srcRect r="13071"/>
                              <a:stretch/>
                            </pic:blipFill>
                            <pic:spPr bwMode="auto">
                              <a:xfrm>
                                <a:off x="0" y="0"/>
                                <a:ext cx="3091180" cy="26606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17">
                                <a:extLst>
                                  <a:ext uri="{28A0092B-C50C-407E-A947-70E740481C1C}">
                                    <a14:useLocalDpi xmlns:a14="http://schemas.microsoft.com/office/drawing/2010/main" val="0"/>
                                  </a:ext>
                                </a:extLst>
                              </a:blip>
                              <a:srcRect r="14357"/>
                              <a:stretch/>
                            </pic:blipFill>
                            <pic:spPr bwMode="auto">
                              <a:xfrm>
                                <a:off x="3200400" y="0"/>
                                <a:ext cx="3045460" cy="266065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11" name="Picture 11"/>
                            <pic:cNvPicPr>
                              <a:picLocks noChangeAspect="1"/>
                            </pic:cNvPicPr>
                          </pic:nvPicPr>
                          <pic:blipFill rotWithShape="1">
                            <a:blip r:embed="rId18">
                              <a:extLst>
                                <a:ext uri="{28A0092B-C50C-407E-A947-70E740481C1C}">
                                  <a14:useLocalDpi xmlns:a14="http://schemas.microsoft.com/office/drawing/2010/main" val="0"/>
                                </a:ext>
                              </a:extLst>
                            </a:blip>
                            <a:srcRect r="13714"/>
                            <a:stretch/>
                          </pic:blipFill>
                          <pic:spPr bwMode="auto">
                            <a:xfrm>
                              <a:off x="0" y="2628900"/>
                              <a:ext cx="3068320" cy="26606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9">
                              <a:extLst>
                                <a:ext uri="{28A0092B-C50C-407E-A947-70E740481C1C}">
                                  <a14:useLocalDpi xmlns:a14="http://schemas.microsoft.com/office/drawing/2010/main" val="0"/>
                                </a:ext>
                              </a:extLst>
                            </a:blip>
                            <a:srcRect r="14000"/>
                            <a:stretch/>
                          </pic:blipFill>
                          <pic:spPr bwMode="auto">
                            <a:xfrm>
                              <a:off x="3200400" y="2628900"/>
                              <a:ext cx="3058160" cy="2660650"/>
                            </a:xfrm>
                            <a:prstGeom prst="rect">
                              <a:avLst/>
                            </a:prstGeom>
                            <a:ln>
                              <a:noFill/>
                            </a:ln>
                            <a:extLst>
                              <a:ext uri="{53640926-AAD7-44d8-BBD7-CCE9431645EC}">
                                <a14:shadowObscured xmlns:a14="http://schemas.microsoft.com/office/drawing/2010/main"/>
                              </a:ext>
                            </a:extLst>
                          </pic:spPr>
                        </pic:pic>
                      </wpg:grpSp>
                      <wps:wsp>
                        <wps:cNvPr id="15" name="Text Box 15"/>
                        <wps:cNvSpPr txBox="1"/>
                        <wps:spPr>
                          <a:xfrm>
                            <a:off x="0" y="5257800"/>
                            <a:ext cx="6258560" cy="93027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D47BF5B" w14:textId="155FD5A0" w:rsidR="00383355" w:rsidRPr="00585B48" w:rsidRDefault="00383355" w:rsidP="00016339">
                              <w:pPr>
                                <w:pStyle w:val="Caption"/>
                                <w:rPr>
                                  <w:rFonts w:ascii="Times" w:hAnsi="Times" w:cs="Times New Roman"/>
                                  <w:b w:val="0"/>
                                  <w:noProof/>
                                  <w:color w:val="auto"/>
                                  <w:sz w:val="22"/>
                                  <w:szCs w:val="22"/>
                                </w:rPr>
                              </w:pPr>
                              <w:bookmarkStart w:id="21" w:name="_Ref229431297"/>
                              <w:bookmarkStart w:id="22" w:name="_Ref229431289"/>
                              <w:r w:rsidRPr="00585B48">
                                <w:rPr>
                                  <w:b w:val="0"/>
                                  <w:color w:val="auto"/>
                                  <w:sz w:val="22"/>
                                  <w:szCs w:val="22"/>
                                </w:rPr>
                                <w:t>Figure PW-</w:t>
                              </w:r>
                              <w:r w:rsidRPr="00585B48">
                                <w:rPr>
                                  <w:b w:val="0"/>
                                  <w:color w:val="auto"/>
                                  <w:sz w:val="22"/>
                                  <w:szCs w:val="22"/>
                                </w:rPr>
                                <w:fldChar w:fldCharType="begin"/>
                              </w:r>
                              <w:r w:rsidRPr="00585B48">
                                <w:rPr>
                                  <w:b w:val="0"/>
                                  <w:color w:val="auto"/>
                                  <w:sz w:val="22"/>
                                  <w:szCs w:val="22"/>
                                </w:rPr>
                                <w:instrText xml:space="preserve"> SEQ Figure \* ARABIC </w:instrText>
                              </w:r>
                              <w:r w:rsidRPr="00585B48">
                                <w:rPr>
                                  <w:b w:val="0"/>
                                  <w:color w:val="auto"/>
                                  <w:sz w:val="22"/>
                                  <w:szCs w:val="22"/>
                                </w:rPr>
                                <w:fldChar w:fldCharType="separate"/>
                              </w:r>
                              <w:r w:rsidRPr="00585B48">
                                <w:rPr>
                                  <w:b w:val="0"/>
                                  <w:noProof/>
                                  <w:color w:val="auto"/>
                                  <w:sz w:val="22"/>
                                  <w:szCs w:val="22"/>
                                </w:rPr>
                                <w:t>1</w:t>
                              </w:r>
                              <w:r w:rsidRPr="00585B48">
                                <w:rPr>
                                  <w:b w:val="0"/>
                                  <w:color w:val="auto"/>
                                  <w:sz w:val="22"/>
                                  <w:szCs w:val="22"/>
                                </w:rPr>
                                <w:fldChar w:fldCharType="end"/>
                              </w:r>
                              <w:bookmarkEnd w:id="21"/>
                              <w:r w:rsidRPr="00585B48">
                                <w:rPr>
                                  <w:b w:val="0"/>
                                  <w:color w:val="auto"/>
                                  <w:sz w:val="22"/>
                                  <w:szCs w:val="22"/>
                                </w:rPr>
                                <w:t xml:space="preserve">: Energy collection during the year for different solar panel orientations. Plotted is the energy collected during an orbit that begins at the time on the horizontal axis.  The orientation with 45˚ and 45˚ yaw collects the largest amount of energy and has the most consistent energy collection. </w:t>
                              </w:r>
                              <w:bookmarkEnd w:id="22"/>
                              <w:r w:rsidRPr="00585B48">
                                <w:rPr>
                                  <w:b w:val="0"/>
                                  <w:color w:val="auto"/>
                                  <w:sz w:val="22"/>
                                  <w:szCs w:val="22"/>
                                </w:rPr>
                                <w:t>The function appears to have some kind of bandwidth because the simulation time step (360 seconds) does not evenly divide into the orbital duration (94.62 minutes).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6" o:spid="_x0000_s1026" style="position:absolute;left:0;text-align:left;margin-left:-26.95pt;margin-top:124.35pt;width:492.8pt;height:487.25pt;z-index:251663360" coordsize="6258560,6188075" o:gfxdata="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">
                <v:group id="Group 14" o:spid="_x0000_s1027" style="position:absolute;width:6258560;height:5289550" coordsize="6258560,52895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group id="Group 13" o:spid="_x0000_s1028" style="position:absolute;width:6245860;height:2660650" coordsize="6245860,26606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style="position:absolute;width:3091180;height:2660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ud&#10;hKvBAAAA2gAAAA8AAABkcnMvZG93bnJldi54bWxET02LwjAQvQv+hzCCN031oFKNsgq6C4ruqgeP&#10;QzO2XZtJt8na+u/NQfD4eN+zRWMKcafK5ZYVDPoRCOLE6pxTBefTujcB4TyyxsIyKXiQg8W83Zph&#10;rG3NP3Q/+lSEEHYxKsi8L2MpXZKRQde3JXHgrrYy6AOsUqkrrEO4KeQwikbSYM6hIcOSVhklt+O/&#10;UTCcXD6Xxe9gLOvt32P3fdvsDxejVLfTfExBeGr8W/xyf2kFYWu4Em6AnD8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udhKvBAAAA2gAAAA8AAAAAAAAAAAAAAAAAnAIAAGRy&#10;cy9kb3ducmV2LnhtbFBLBQYAAAAABAAEAPcAAACKAwAAAAA=&#10;">
                      <v:imagedata r:id="rId20" o:title="" cropright="8566f"/>
                      <v:path arrowok="t"/>
                    </v:shape>
                    <v:shape id="Picture 10" o:spid="_x0000_s1030" type="#_x0000_t75" style="position:absolute;left:3200400;width:3045460;height:2660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WI&#10;eBrCAAAA2wAAAA8AAABkcnMvZG93bnJldi54bWxEj0GLwkAMhe+C/2GI4EV0uh6sVEeRBWFBhLW7&#10;eI6d2BY7mdKZ1frvNwfBW8J7ee/Letu7Rt2pC7VnAx+zBBRx4W3NpYHfn/10CSpEZIuNZzLwpADb&#10;zXCwxsz6B5/onsdSSQiHDA1UMbaZ1qGoyGGY+ZZYtKvvHEZZu1LbDh8S7ho9T5KFdlizNFTY0mdF&#10;xS3/cwby+rBI0/38ov2RJj6dlKE4fxszHvW7FahIfXybX9dfVvCFXn6RAfTmH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DFiHgawgAAANsAAAAPAAAAAAAAAAAAAAAAAJwCAABk&#10;cnMvZG93bnJldi54bWxQSwUGAAAAAAQABAD3AAAAiwMAAAAA&#10;">
                      <v:imagedata r:id="rId21" o:title="" cropright="9409f"/>
                      <v:path arrowok="t"/>
                    </v:shape>
                  </v:group>
                  <v:shape id="Picture 11" o:spid="_x0000_s1031" type="#_x0000_t75" style="position:absolute;top:2628900;width:3068320;height:2660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Zd&#10;zhnCAAAA2wAAAA8AAABkcnMvZG93bnJldi54bWxET01rwkAQvRf6H5Yp9FY3ERQbXSWUhuqloC09&#10;j9kxic3Oht2tif76riB4m8f7nMVqMK04kfONZQXpKAFBXFrdcKXg+6t4mYHwAVlja5kUnMnDavn4&#10;sMBM2563dNqFSsQQ9hkqqEPoMil9WZNBP7IdceQO1hkMEbpKaod9DDetHCfJVBpsODbU2NFbTeXv&#10;7s8oeD36TW/dON9/fkyS98tPW0ymhVLPT0M+BxFoCHfxzb3WcX4K11/iAXL5D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2Xc4ZwgAAANsAAAAPAAAAAAAAAAAAAAAAAJwCAABk&#10;cnMvZG93bnJldi54bWxQSwUGAAAAAAQABAD3AAAAiwMAAAAA&#10;">
                    <v:imagedata r:id="rId22" o:title="" cropright="8988f"/>
                    <v:path arrowok="t"/>
                  </v:shape>
                  <v:shape id="Picture 12" o:spid="_x0000_s1032" type="#_x0000_t75" style="position:absolute;left:3200400;top:2628900;width:3058160;height:2660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Xl&#10;Gw3DAAAA2wAAAA8AAABkcnMvZG93bnJldi54bWxET0trg0AQvgfyH5Yp9BLi2hxKMG5EGkpLKZS8&#10;hN4Gd6JSd1bc1Zh/3y0UcpuP7zlpNplWjNS7xrKCpygGQVxa3XCl4HR8Xa5BOI+ssbVMCm7kINvO&#10;Zykm2l55T+PBVyKEsEtQQe19l0jpypoMush2xIG72N6gD7CvpO7xGsJNK1dx/CwNNhwaauzopaby&#10;5zAYBYP/7PLF95fZFeebeyuGi/3Qo1KPD1O+AeFp8nfxv/tdh/kr+PslHCC3v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peUbDcMAAADbAAAADwAAAAAAAAAAAAAAAACcAgAA&#10;ZHJzL2Rvd25yZXYueG1sUEsFBgAAAAAEAAQA9wAAAIwDAAAAAA==&#10;">
                    <v:imagedata r:id="rId23" o:title="" cropright="9175f"/>
                    <v:path arrowok="t"/>
                  </v:shape>
                </v:group>
                <v:shapetype id="_x0000_t202" coordsize="21600,21600" o:spt="202" path="m0,0l0,21600,21600,21600,21600,0xe">
                  <v:stroke joinstyle="miter"/>
                  <v:path gradientshapeok="t" o:connecttype="rect"/>
                </v:shapetype>
                <v:shape id="Text Box 15" o:spid="_x0000_s1033" type="#_x0000_t202" style="position:absolute;top:5257800;width:6258560;height:930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jhewwAA&#10;ANsAAAAPAAAAZHJzL2Rvd25yZXYueG1sRE9NawIxEL0L/ocwghepWVsrsjWKSIW2F+nWi7dhM262&#10;biZLktXtv28KBW/zeJ+z2vS2EVfyoXasYDbNQBCXTtdcKTh+7R+WIEJE1tg4JgU/FGCzHg5WmGt3&#10;40+6FrESKYRDjgpMjG0uZSgNWQxT1xIn7uy8xZigr6T2eEvhtpGPWbaQFmtODQZb2hkqL0VnFRzm&#10;p4OZdOfXj+38yb8fu93iuyqUGo/67QuISH28i//dbzrNf4a/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BjhewwAAANsAAAAPAAAAAAAAAAAAAAAAAJcCAABkcnMvZG93&#10;bnJldi54bWxQSwUGAAAAAAQABAD1AAAAhwMAAAAA&#10;" stroked="f">
                  <v:textbox style="mso-fit-shape-to-text:t" inset="0,0,0,0">
                    <w:txbxContent>
                      <w:p w14:paraId="5D47BF5B" w14:textId="155FD5A0" w:rsidR="00383355" w:rsidRPr="00585B48" w:rsidRDefault="00383355" w:rsidP="00016339">
                        <w:pPr>
                          <w:pStyle w:val="Caption"/>
                          <w:rPr>
                            <w:rFonts w:ascii="Times" w:hAnsi="Times" w:cs="Times New Roman"/>
                            <w:b w:val="0"/>
                            <w:noProof/>
                            <w:color w:val="auto"/>
                            <w:sz w:val="22"/>
                            <w:szCs w:val="22"/>
                          </w:rPr>
                        </w:pPr>
                        <w:bookmarkStart w:id="23" w:name="_Ref229431297"/>
                        <w:bookmarkStart w:id="24" w:name="_Ref229431289"/>
                        <w:r w:rsidRPr="00585B48">
                          <w:rPr>
                            <w:b w:val="0"/>
                            <w:color w:val="auto"/>
                            <w:sz w:val="22"/>
                            <w:szCs w:val="22"/>
                          </w:rPr>
                          <w:t>Figure PW-</w:t>
                        </w:r>
                        <w:r w:rsidRPr="00585B48">
                          <w:rPr>
                            <w:b w:val="0"/>
                            <w:color w:val="auto"/>
                            <w:sz w:val="22"/>
                            <w:szCs w:val="22"/>
                          </w:rPr>
                          <w:fldChar w:fldCharType="begin"/>
                        </w:r>
                        <w:r w:rsidRPr="00585B48">
                          <w:rPr>
                            <w:b w:val="0"/>
                            <w:color w:val="auto"/>
                            <w:sz w:val="22"/>
                            <w:szCs w:val="22"/>
                          </w:rPr>
                          <w:instrText xml:space="preserve"> SEQ Figure \* ARABIC </w:instrText>
                        </w:r>
                        <w:r w:rsidRPr="00585B48">
                          <w:rPr>
                            <w:b w:val="0"/>
                            <w:color w:val="auto"/>
                            <w:sz w:val="22"/>
                            <w:szCs w:val="22"/>
                          </w:rPr>
                          <w:fldChar w:fldCharType="separate"/>
                        </w:r>
                        <w:r w:rsidRPr="00585B48">
                          <w:rPr>
                            <w:b w:val="0"/>
                            <w:noProof/>
                            <w:color w:val="auto"/>
                            <w:sz w:val="22"/>
                            <w:szCs w:val="22"/>
                          </w:rPr>
                          <w:t>1</w:t>
                        </w:r>
                        <w:r w:rsidRPr="00585B48">
                          <w:rPr>
                            <w:b w:val="0"/>
                            <w:color w:val="auto"/>
                            <w:sz w:val="22"/>
                            <w:szCs w:val="22"/>
                          </w:rPr>
                          <w:fldChar w:fldCharType="end"/>
                        </w:r>
                        <w:bookmarkEnd w:id="23"/>
                        <w:r w:rsidRPr="00585B48">
                          <w:rPr>
                            <w:b w:val="0"/>
                            <w:color w:val="auto"/>
                            <w:sz w:val="22"/>
                            <w:szCs w:val="22"/>
                          </w:rPr>
                          <w:t xml:space="preserve">: Energy collection during the year for different solar panel orientations. Plotted is the energy collected during an orbit that begins at the time on the horizontal axis.  The orientation with 45˚ and 45˚ yaw collects the largest amount of energy and has the most consistent energy collection. </w:t>
                        </w:r>
                        <w:bookmarkEnd w:id="24"/>
                        <w:r w:rsidRPr="00585B48">
                          <w:rPr>
                            <w:b w:val="0"/>
                            <w:color w:val="auto"/>
                            <w:sz w:val="22"/>
                            <w:szCs w:val="22"/>
                          </w:rPr>
                          <w:t>The function appears to have some kind of bandwidth because the simulation time step (360 seconds) does not evenly divide into the orbital duration (94.62 minutes).</w:t>
                        </w:r>
                      </w:p>
                    </w:txbxContent>
                  </v:textbox>
                </v:shape>
                <w10:wrap type="square"/>
              </v:group>
            </w:pict>
          </mc:Fallback>
        </mc:AlternateContent>
      </w:r>
      <w:r w:rsidR="00795764" w:rsidRPr="00BC18F5">
        <w:rPr>
          <w:rFonts w:ascii="Times" w:hAnsi="Times" w:cs="Times New Roman"/>
          <w:color w:val="000000"/>
        </w:rPr>
        <w:t xml:space="preserve">The large energy requirements meant that body-mounted solar panels would not be large enough </w:t>
      </w:r>
      <w:r w:rsidR="00C130AF">
        <w:rPr>
          <w:rFonts w:ascii="Times" w:hAnsi="Times" w:cs="Times New Roman"/>
          <w:color w:val="000000"/>
        </w:rPr>
        <w:t xml:space="preserve">to </w:t>
      </w:r>
      <w:r w:rsidR="00795764" w:rsidRPr="00BC18F5">
        <w:rPr>
          <w:rFonts w:ascii="Times" w:hAnsi="Times" w:cs="Times New Roman"/>
          <w:color w:val="000000"/>
        </w:rPr>
        <w:t xml:space="preserve">power the satellite. For this reason, deployable solar panels were explored. An extensive analysis was performed to see if the solar panels needed to track the sun. Fixed solar arrays are advantageous in that they simplify the design, which reduces the cost of development.  The deployment mechanism for the solar arrays only has to work once and does not have to be monitored or controlled after deployment. A folding mechanism (as described by structures) can be used to avoid </w:t>
      </w:r>
      <w:r w:rsidRPr="00BC18F5">
        <w:rPr>
          <w:rFonts w:ascii="Times" w:hAnsi="Times" w:cs="Times New Roman"/>
          <w:color w:val="000000"/>
        </w:rPr>
        <w:t>gimbaled</w:t>
      </w:r>
      <w:r w:rsidR="00795764" w:rsidRPr="00BC18F5">
        <w:rPr>
          <w:rFonts w:ascii="Times" w:hAnsi="Times" w:cs="Times New Roman"/>
          <w:color w:val="000000"/>
        </w:rPr>
        <w:t xml:space="preserve"> arrays and simplify the structure.  Additionally, </w:t>
      </w:r>
      <w:r w:rsidR="00795764" w:rsidRPr="00BC18F5">
        <w:rPr>
          <w:rFonts w:ascii="Times" w:hAnsi="Times" w:cs="Times New Roman"/>
          <w:color w:val="000000"/>
        </w:rPr>
        <w:lastRenderedPageBreak/>
        <w:t xml:space="preserve">because the satellite will often be rotated 180 degrees about its x-axis, depending on whether it is in data capture mode </w:t>
      </w:r>
      <w:r w:rsidR="003772C8">
        <w:rPr>
          <w:rFonts w:ascii="Times" w:hAnsi="Times" w:cs="Times New Roman"/>
          <w:color w:val="000000"/>
        </w:rPr>
        <w:t>or</w:t>
      </w:r>
      <w:r w:rsidR="003772C8" w:rsidRPr="00BC18F5">
        <w:rPr>
          <w:rFonts w:ascii="Times" w:hAnsi="Times" w:cs="Times New Roman"/>
          <w:color w:val="000000"/>
        </w:rPr>
        <w:t xml:space="preserve"> </w:t>
      </w:r>
      <w:r w:rsidR="00795764" w:rsidRPr="00BC18F5">
        <w:rPr>
          <w:rFonts w:ascii="Times" w:hAnsi="Times" w:cs="Times New Roman"/>
          <w:color w:val="000000"/>
        </w:rPr>
        <w:t>downlink mode, it is necessary to have double sided solar panels. Adding a second side of solar cells adds only 0.8 kg/m^2 of density, compared to the single-sided panel density of 3.2 kg/m^2. Most of the mass of solar arrays is the structure supporting the cells, not the cells themselves.</w:t>
      </w:r>
    </w:p>
    <w:p w14:paraId="554909F7" w14:textId="726DC05A"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In order to determine the optimum placement of the solar panels, </w:t>
      </w:r>
      <w:r w:rsidR="003F54D9">
        <w:rPr>
          <w:rFonts w:ascii="Times" w:hAnsi="Times" w:cs="Times New Roman"/>
          <w:color w:val="000000"/>
        </w:rPr>
        <w:t>Systems</w:t>
      </w:r>
      <w:r w:rsidRPr="00BC18F5">
        <w:rPr>
          <w:rFonts w:ascii="Times" w:hAnsi="Times" w:cs="Times New Roman"/>
          <w:color w:val="000000"/>
        </w:rPr>
        <w:t xml:space="preserve"> Toolkit (STK) was used to analyze power collection during a polar orbit. The polar orbit causes variation in optimum solar collection position from the +y or -y side of the spacecraft in some months to the -z face in other months. These consideration</w:t>
      </w:r>
      <w:r w:rsidR="003772C8">
        <w:rPr>
          <w:rFonts w:ascii="Times" w:hAnsi="Times" w:cs="Times New Roman"/>
          <w:color w:val="000000"/>
        </w:rPr>
        <w:t>s</w:t>
      </w:r>
      <w:r w:rsidRPr="00BC18F5">
        <w:rPr>
          <w:rFonts w:ascii="Times" w:hAnsi="Times" w:cs="Times New Roman"/>
          <w:color w:val="000000"/>
        </w:rPr>
        <w:t xml:space="preserve"> suggested that the solar array configuration that </w:t>
      </w:r>
      <w:r w:rsidR="003772C8">
        <w:rPr>
          <w:rFonts w:ascii="Times" w:hAnsi="Times" w:cs="Times New Roman"/>
          <w:color w:val="000000"/>
        </w:rPr>
        <w:t xml:space="preserve">would </w:t>
      </w:r>
      <w:r w:rsidRPr="00BC18F5">
        <w:rPr>
          <w:rFonts w:ascii="Times" w:hAnsi="Times" w:cs="Times New Roman"/>
          <w:color w:val="000000"/>
        </w:rPr>
        <w:t xml:space="preserve">keep average energy collection per orbit as constant as possible throughout the year while making average energy collection per orbit as large as possible would be arrays at a pitch of 45 degrees and yaw of 45 degrees relative to the local satellite </w:t>
      </w:r>
      <w:bookmarkStart w:id="25" w:name="_GoBack"/>
      <w:bookmarkEnd w:id="25"/>
      <w:r w:rsidRPr="00BC18F5">
        <w:rPr>
          <w:rFonts w:ascii="Times" w:hAnsi="Times" w:cs="Times New Roman"/>
          <w:color w:val="000000"/>
        </w:rPr>
        <w:t>coordinate system. This logic was confirmed by STK solar collection analysis.  Power collection over the course of a year was simulated with the solar arrays at different configurations.  </w:t>
      </w:r>
      <w:r w:rsidR="00585B48" w:rsidRPr="00585B48">
        <w:rPr>
          <w:rFonts w:ascii="Times" w:hAnsi="Times" w:cs="Times New Roman"/>
          <w:color w:val="000000"/>
        </w:rPr>
        <w:fldChar w:fldCharType="begin"/>
      </w:r>
      <w:r w:rsidR="00585B48" w:rsidRPr="00585B48">
        <w:rPr>
          <w:rFonts w:ascii="Times" w:hAnsi="Times" w:cs="Times New Roman"/>
          <w:color w:val="000000"/>
        </w:rPr>
        <w:instrText xml:space="preserve"> REF _Ref229431297 \h </w:instrText>
      </w:r>
      <w:r w:rsidR="00585B48" w:rsidRPr="00585B48">
        <w:rPr>
          <w:rFonts w:ascii="Times" w:hAnsi="Times" w:cs="Times New Roman"/>
          <w:color w:val="000000"/>
        </w:rPr>
      </w:r>
      <w:r w:rsidR="00585B48" w:rsidRPr="00585B48">
        <w:rPr>
          <w:rFonts w:ascii="Times" w:hAnsi="Times" w:cs="Times New Roman"/>
          <w:color w:val="000000"/>
        </w:rPr>
        <w:fldChar w:fldCharType="separate"/>
      </w:r>
      <w:r w:rsidR="00585B48" w:rsidRPr="00585B48">
        <w:t>Figure PW-</w:t>
      </w:r>
      <w:r w:rsidR="00585B48" w:rsidRPr="00585B48">
        <w:rPr>
          <w:noProof/>
        </w:rPr>
        <w:t>1</w:t>
      </w:r>
      <w:r w:rsidR="00585B48" w:rsidRPr="00585B48">
        <w:rPr>
          <w:rFonts w:ascii="Times" w:hAnsi="Times" w:cs="Times New Roman"/>
          <w:color w:val="000000"/>
        </w:rPr>
        <w:fldChar w:fldCharType="end"/>
      </w:r>
      <w:r w:rsidR="00585B48">
        <w:rPr>
          <w:rFonts w:ascii="Times" w:hAnsi="Times" w:cs="Times New Roman"/>
          <w:color w:val="000000"/>
        </w:rPr>
        <w:t xml:space="preserve"> and </w:t>
      </w:r>
      <w:r w:rsidR="00585B48" w:rsidRPr="00585B48">
        <w:rPr>
          <w:rFonts w:ascii="Times" w:hAnsi="Times" w:cs="Times New Roman"/>
          <w:color w:val="000000"/>
        </w:rPr>
        <w:fldChar w:fldCharType="begin"/>
      </w:r>
      <w:r w:rsidR="00585B48" w:rsidRPr="00585B48">
        <w:rPr>
          <w:rFonts w:ascii="Times" w:hAnsi="Times" w:cs="Times New Roman"/>
          <w:color w:val="000000"/>
        </w:rPr>
        <w:instrText xml:space="preserve"> REF _Ref229432547 \h </w:instrText>
      </w:r>
      <w:r w:rsidR="00585B48" w:rsidRPr="00585B48">
        <w:rPr>
          <w:rFonts w:ascii="Times" w:hAnsi="Times" w:cs="Times New Roman"/>
          <w:color w:val="000000"/>
        </w:rPr>
      </w:r>
      <w:r w:rsidR="00585B48" w:rsidRPr="00585B48">
        <w:rPr>
          <w:rFonts w:ascii="Times" w:hAnsi="Times" w:cs="Times New Roman"/>
          <w:color w:val="000000"/>
        </w:rPr>
        <w:fldChar w:fldCharType="separate"/>
      </w:r>
      <w:r w:rsidR="00585B48" w:rsidRPr="00585B48">
        <w:rPr>
          <w:rFonts w:ascii="Times" w:hAnsi="Times"/>
        </w:rPr>
        <w:t>Table PW-</w:t>
      </w:r>
      <w:r w:rsidR="00585B48" w:rsidRPr="00585B48">
        <w:rPr>
          <w:rFonts w:ascii="Times" w:hAnsi="Times"/>
          <w:noProof/>
        </w:rPr>
        <w:t>1</w:t>
      </w:r>
      <w:r w:rsidR="00585B48" w:rsidRPr="00585B48">
        <w:rPr>
          <w:rFonts w:ascii="Times" w:hAnsi="Times" w:cs="Times New Roman"/>
          <w:color w:val="000000"/>
        </w:rPr>
        <w:fldChar w:fldCharType="end"/>
      </w:r>
      <w:r w:rsidR="00585B48">
        <w:rPr>
          <w:rFonts w:ascii="Times" w:hAnsi="Times" w:cs="Times New Roman"/>
          <w:color w:val="000000"/>
        </w:rPr>
        <w:t xml:space="preserve"> show the results of this analysis. </w:t>
      </w:r>
      <w:r w:rsidRPr="00BC18F5">
        <w:rPr>
          <w:rFonts w:ascii="Times" w:hAnsi="Times" w:cs="Times New Roman"/>
          <w:color w:val="000000"/>
        </w:rPr>
        <w:t xml:space="preserve">In some portions of the year with low power collection due to </w:t>
      </w:r>
      <w:r w:rsidR="003772C8">
        <w:rPr>
          <w:rFonts w:ascii="Times" w:hAnsi="Times" w:cs="Times New Roman"/>
          <w:color w:val="000000"/>
        </w:rPr>
        <w:t xml:space="preserve">the </w:t>
      </w:r>
      <w:r w:rsidRPr="00BC18F5">
        <w:rPr>
          <w:rFonts w:ascii="Times" w:hAnsi="Times" w:cs="Times New Roman"/>
          <w:color w:val="000000"/>
        </w:rPr>
        <w:t>incidence angle of the sun’s rays on the solar panels, the satellite can be rotated 180 degrees about the z-axis to better align the solar panels.  </w:t>
      </w:r>
    </w:p>
    <w:p w14:paraId="5C79B609" w14:textId="77777777" w:rsidR="00585B48" w:rsidRDefault="00585B48" w:rsidP="00BC18F5">
      <w:pPr>
        <w:spacing w:line="276" w:lineRule="auto"/>
        <w:ind w:firstLine="720"/>
        <w:rPr>
          <w:rFonts w:ascii="Times" w:hAnsi="Times" w:cs="Times New Roman"/>
          <w:color w:val="000000"/>
        </w:rPr>
      </w:pPr>
    </w:p>
    <w:tbl>
      <w:tblPr>
        <w:tblStyle w:val="TableGrid"/>
        <w:tblW w:w="10008" w:type="dxa"/>
        <w:tblLook w:val="04A0" w:firstRow="1" w:lastRow="0" w:firstColumn="1" w:lastColumn="0" w:noHBand="0" w:noVBand="1"/>
      </w:tblPr>
      <w:tblGrid>
        <w:gridCol w:w="750"/>
        <w:gridCol w:w="708"/>
        <w:gridCol w:w="3420"/>
        <w:gridCol w:w="5130"/>
      </w:tblGrid>
      <w:tr w:rsidR="00585B48" w:rsidRPr="00585B48" w14:paraId="45D62A10" w14:textId="77777777" w:rsidTr="00585B48">
        <w:tc>
          <w:tcPr>
            <w:tcW w:w="750" w:type="dxa"/>
          </w:tcPr>
          <w:p w14:paraId="39FB0D3A" w14:textId="37FADE8D" w:rsidR="00585B48" w:rsidRPr="00585B48" w:rsidRDefault="00585B48" w:rsidP="00585B48">
            <w:pPr>
              <w:spacing w:line="276" w:lineRule="auto"/>
              <w:jc w:val="center"/>
              <w:rPr>
                <w:rFonts w:ascii="Times" w:hAnsi="Times" w:cs="Times New Roman"/>
                <w:b/>
                <w:color w:val="000000"/>
              </w:rPr>
            </w:pPr>
            <w:r w:rsidRPr="00585B48">
              <w:rPr>
                <w:rFonts w:ascii="Times" w:hAnsi="Times" w:cs="Times New Roman"/>
                <w:b/>
                <w:color w:val="000000"/>
              </w:rPr>
              <w:t>Pitch</w:t>
            </w:r>
          </w:p>
        </w:tc>
        <w:tc>
          <w:tcPr>
            <w:tcW w:w="708" w:type="dxa"/>
          </w:tcPr>
          <w:p w14:paraId="6F374508" w14:textId="2E388AE2" w:rsidR="00585B48" w:rsidRPr="00585B48" w:rsidRDefault="00585B48" w:rsidP="00585B48">
            <w:pPr>
              <w:spacing w:line="276" w:lineRule="auto"/>
              <w:jc w:val="center"/>
              <w:rPr>
                <w:rFonts w:ascii="Times" w:hAnsi="Times" w:cs="Times New Roman"/>
                <w:b/>
                <w:color w:val="000000"/>
              </w:rPr>
            </w:pPr>
            <w:r w:rsidRPr="00585B48">
              <w:rPr>
                <w:rFonts w:ascii="Times" w:hAnsi="Times" w:cs="Times New Roman"/>
                <w:b/>
                <w:color w:val="000000"/>
              </w:rPr>
              <w:t>Yaw</w:t>
            </w:r>
          </w:p>
        </w:tc>
        <w:tc>
          <w:tcPr>
            <w:tcW w:w="3420" w:type="dxa"/>
          </w:tcPr>
          <w:p w14:paraId="36603161" w14:textId="28E13B93" w:rsidR="00585B48" w:rsidRPr="00585B48" w:rsidRDefault="00585B48" w:rsidP="00585B48">
            <w:pPr>
              <w:spacing w:line="276" w:lineRule="auto"/>
              <w:jc w:val="center"/>
              <w:rPr>
                <w:rFonts w:ascii="Times" w:hAnsi="Times" w:cs="Times New Roman"/>
                <w:b/>
                <w:color w:val="000000"/>
              </w:rPr>
            </w:pPr>
            <w:r w:rsidRPr="00585B48">
              <w:rPr>
                <w:rFonts w:ascii="Times" w:hAnsi="Times" w:cs="Times New Roman"/>
                <w:b/>
                <w:color w:val="000000"/>
              </w:rPr>
              <w:t>Mean energy collected</w:t>
            </w:r>
            <w:r>
              <w:rPr>
                <w:rFonts w:ascii="Times" w:hAnsi="Times" w:cs="Times New Roman"/>
                <w:b/>
                <w:color w:val="000000"/>
              </w:rPr>
              <w:t xml:space="preserve"> [W-</w:t>
            </w:r>
            <w:proofErr w:type="spellStart"/>
            <w:r>
              <w:rPr>
                <w:rFonts w:ascii="Times" w:hAnsi="Times" w:cs="Times New Roman"/>
                <w:b/>
                <w:color w:val="000000"/>
              </w:rPr>
              <w:t>hr</w:t>
            </w:r>
            <w:proofErr w:type="spellEnd"/>
            <w:r>
              <w:rPr>
                <w:rFonts w:ascii="Times" w:hAnsi="Times" w:cs="Times New Roman"/>
                <w:b/>
                <w:color w:val="000000"/>
              </w:rPr>
              <w:t>]</w:t>
            </w:r>
          </w:p>
        </w:tc>
        <w:tc>
          <w:tcPr>
            <w:tcW w:w="5130" w:type="dxa"/>
          </w:tcPr>
          <w:p w14:paraId="23531841" w14:textId="1E5B1ADE" w:rsidR="00585B48" w:rsidRPr="00585B48" w:rsidRDefault="00585B48" w:rsidP="00585B48">
            <w:pPr>
              <w:spacing w:line="276" w:lineRule="auto"/>
              <w:jc w:val="center"/>
              <w:rPr>
                <w:rFonts w:ascii="Times" w:hAnsi="Times" w:cs="Times New Roman"/>
                <w:b/>
                <w:color w:val="000000"/>
              </w:rPr>
            </w:pPr>
            <w:r>
              <w:rPr>
                <w:rFonts w:ascii="Times" w:hAnsi="Times" w:cs="Times New Roman"/>
                <w:b/>
                <w:color w:val="000000"/>
              </w:rPr>
              <w:t>Standard deviation</w:t>
            </w:r>
            <w:r w:rsidRPr="00585B48">
              <w:rPr>
                <w:rFonts w:ascii="Times" w:hAnsi="Times" w:cs="Times New Roman"/>
                <w:b/>
                <w:color w:val="000000"/>
              </w:rPr>
              <w:t xml:space="preserve"> of energy collected</w:t>
            </w:r>
            <w:r>
              <w:rPr>
                <w:rFonts w:ascii="Times" w:hAnsi="Times" w:cs="Times New Roman"/>
                <w:b/>
                <w:color w:val="000000"/>
              </w:rPr>
              <w:t xml:space="preserve"> [W-</w:t>
            </w:r>
            <w:proofErr w:type="spellStart"/>
            <w:r>
              <w:rPr>
                <w:rFonts w:ascii="Times" w:hAnsi="Times" w:cs="Times New Roman"/>
                <w:b/>
                <w:color w:val="000000"/>
              </w:rPr>
              <w:t>h</w:t>
            </w:r>
            <w:r>
              <w:rPr>
                <w:rFonts w:ascii="Times" w:hAnsi="Times" w:cs="Times New Roman"/>
                <w:b/>
              </w:rPr>
              <w:t>r</w:t>
            </w:r>
            <w:proofErr w:type="spellEnd"/>
            <w:r>
              <w:rPr>
                <w:rFonts w:ascii="Times" w:hAnsi="Times" w:cs="Times New Roman"/>
                <w:b/>
              </w:rPr>
              <w:t>]</w:t>
            </w:r>
          </w:p>
        </w:tc>
      </w:tr>
      <w:tr w:rsidR="00585B48" w14:paraId="3CA328F4" w14:textId="77777777" w:rsidTr="00585B48">
        <w:tc>
          <w:tcPr>
            <w:tcW w:w="750" w:type="dxa"/>
          </w:tcPr>
          <w:p w14:paraId="44188759" w14:textId="2C8857E7" w:rsidR="00585B48" w:rsidRDefault="00585B48" w:rsidP="00585B48">
            <w:pPr>
              <w:spacing w:line="276" w:lineRule="auto"/>
              <w:jc w:val="center"/>
              <w:rPr>
                <w:rFonts w:ascii="Times" w:hAnsi="Times" w:cs="Times New Roman"/>
                <w:color w:val="000000"/>
              </w:rPr>
            </w:pPr>
            <w:r>
              <w:rPr>
                <w:rFonts w:ascii="Times" w:hAnsi="Times" w:cs="Times New Roman"/>
                <w:color w:val="000000"/>
              </w:rPr>
              <w:t>0˚</w:t>
            </w:r>
          </w:p>
        </w:tc>
        <w:tc>
          <w:tcPr>
            <w:tcW w:w="708" w:type="dxa"/>
          </w:tcPr>
          <w:p w14:paraId="7C0D2B82" w14:textId="05A10CB1" w:rsidR="00585B48" w:rsidRDefault="00585B48" w:rsidP="00585B48">
            <w:pPr>
              <w:spacing w:line="276" w:lineRule="auto"/>
              <w:jc w:val="center"/>
              <w:rPr>
                <w:rFonts w:ascii="Times" w:hAnsi="Times" w:cs="Times New Roman"/>
                <w:color w:val="000000"/>
              </w:rPr>
            </w:pPr>
            <w:r>
              <w:rPr>
                <w:rFonts w:ascii="Times" w:hAnsi="Times" w:cs="Times New Roman"/>
                <w:color w:val="000000"/>
              </w:rPr>
              <w:t>0˚</w:t>
            </w:r>
          </w:p>
        </w:tc>
        <w:tc>
          <w:tcPr>
            <w:tcW w:w="3420" w:type="dxa"/>
          </w:tcPr>
          <w:p w14:paraId="204B13B0" w14:textId="322954E6" w:rsidR="00585B48" w:rsidRDefault="00585B48" w:rsidP="00585B48">
            <w:pPr>
              <w:spacing w:line="276" w:lineRule="auto"/>
              <w:jc w:val="center"/>
              <w:rPr>
                <w:rFonts w:ascii="Times" w:hAnsi="Times" w:cs="Times New Roman"/>
                <w:color w:val="000000"/>
              </w:rPr>
            </w:pPr>
            <w:r>
              <w:rPr>
                <w:rFonts w:ascii="Times" w:hAnsi="Times" w:cs="Times New Roman"/>
                <w:color w:val="000000"/>
              </w:rPr>
              <w:t>339</w:t>
            </w:r>
          </w:p>
        </w:tc>
        <w:tc>
          <w:tcPr>
            <w:tcW w:w="5130" w:type="dxa"/>
          </w:tcPr>
          <w:p w14:paraId="7B3F0B58" w14:textId="76AAC55B" w:rsidR="00585B48" w:rsidRDefault="00585B48" w:rsidP="00585B48">
            <w:pPr>
              <w:spacing w:line="276" w:lineRule="auto"/>
              <w:jc w:val="center"/>
              <w:rPr>
                <w:rFonts w:ascii="Times" w:hAnsi="Times" w:cs="Times New Roman"/>
                <w:color w:val="000000"/>
              </w:rPr>
            </w:pPr>
            <w:r>
              <w:rPr>
                <w:rFonts w:ascii="Times" w:hAnsi="Times" w:cs="Times New Roman"/>
                <w:color w:val="000000"/>
              </w:rPr>
              <w:t>97</w:t>
            </w:r>
          </w:p>
        </w:tc>
      </w:tr>
      <w:tr w:rsidR="00585B48" w14:paraId="19D33F82" w14:textId="77777777" w:rsidTr="00585B48">
        <w:tc>
          <w:tcPr>
            <w:tcW w:w="750" w:type="dxa"/>
          </w:tcPr>
          <w:p w14:paraId="5A66E764" w14:textId="0E7098A1" w:rsidR="00585B48" w:rsidRDefault="00585B48" w:rsidP="00585B48">
            <w:pPr>
              <w:spacing w:line="276" w:lineRule="auto"/>
              <w:jc w:val="center"/>
              <w:rPr>
                <w:rFonts w:ascii="Times" w:hAnsi="Times" w:cs="Times New Roman"/>
                <w:color w:val="000000"/>
              </w:rPr>
            </w:pPr>
            <w:r>
              <w:rPr>
                <w:rFonts w:ascii="Times" w:hAnsi="Times" w:cs="Times New Roman"/>
                <w:color w:val="000000"/>
              </w:rPr>
              <w:t>45˚</w:t>
            </w:r>
          </w:p>
        </w:tc>
        <w:tc>
          <w:tcPr>
            <w:tcW w:w="708" w:type="dxa"/>
          </w:tcPr>
          <w:p w14:paraId="38C7BD7F" w14:textId="109C000E" w:rsidR="00585B48" w:rsidRDefault="00585B48" w:rsidP="00585B48">
            <w:pPr>
              <w:spacing w:line="276" w:lineRule="auto"/>
              <w:jc w:val="center"/>
              <w:rPr>
                <w:rFonts w:ascii="Times" w:hAnsi="Times" w:cs="Times New Roman"/>
                <w:color w:val="000000"/>
              </w:rPr>
            </w:pPr>
            <w:r>
              <w:rPr>
                <w:rFonts w:ascii="Times" w:hAnsi="Times" w:cs="Times New Roman"/>
                <w:color w:val="000000"/>
              </w:rPr>
              <w:t>0˚</w:t>
            </w:r>
          </w:p>
        </w:tc>
        <w:tc>
          <w:tcPr>
            <w:tcW w:w="3420" w:type="dxa"/>
          </w:tcPr>
          <w:p w14:paraId="61BD86A1" w14:textId="1062310B" w:rsidR="00585B48" w:rsidRDefault="00585B48" w:rsidP="00585B48">
            <w:pPr>
              <w:spacing w:line="276" w:lineRule="auto"/>
              <w:jc w:val="center"/>
              <w:rPr>
                <w:rFonts w:ascii="Times" w:hAnsi="Times" w:cs="Times New Roman"/>
                <w:color w:val="000000"/>
              </w:rPr>
            </w:pPr>
            <w:r>
              <w:rPr>
                <w:rFonts w:ascii="Times" w:hAnsi="Times" w:cs="Times New Roman"/>
                <w:color w:val="000000"/>
              </w:rPr>
              <w:t>347</w:t>
            </w:r>
          </w:p>
        </w:tc>
        <w:tc>
          <w:tcPr>
            <w:tcW w:w="5130" w:type="dxa"/>
          </w:tcPr>
          <w:p w14:paraId="3EE2B1FE" w14:textId="0A542032" w:rsidR="00585B48" w:rsidRDefault="00585B48" w:rsidP="00585B48">
            <w:pPr>
              <w:spacing w:line="276" w:lineRule="auto"/>
              <w:jc w:val="center"/>
              <w:rPr>
                <w:rFonts w:ascii="Times" w:hAnsi="Times" w:cs="Times New Roman"/>
                <w:color w:val="000000"/>
              </w:rPr>
            </w:pPr>
            <w:r>
              <w:rPr>
                <w:rFonts w:ascii="Times" w:hAnsi="Times" w:cs="Times New Roman"/>
                <w:color w:val="000000"/>
              </w:rPr>
              <w:t>73</w:t>
            </w:r>
          </w:p>
        </w:tc>
      </w:tr>
      <w:tr w:rsidR="00585B48" w14:paraId="61D28C5F" w14:textId="77777777" w:rsidTr="00585B48">
        <w:tc>
          <w:tcPr>
            <w:tcW w:w="750" w:type="dxa"/>
          </w:tcPr>
          <w:p w14:paraId="583816B9" w14:textId="4BBAC8F7" w:rsidR="00585B48" w:rsidRDefault="00585B48" w:rsidP="00585B48">
            <w:pPr>
              <w:spacing w:line="276" w:lineRule="auto"/>
              <w:jc w:val="center"/>
              <w:rPr>
                <w:rFonts w:ascii="Times" w:hAnsi="Times" w:cs="Times New Roman"/>
                <w:color w:val="000000"/>
              </w:rPr>
            </w:pPr>
            <w:r>
              <w:rPr>
                <w:rFonts w:ascii="Times" w:hAnsi="Times" w:cs="Times New Roman"/>
                <w:color w:val="000000"/>
              </w:rPr>
              <w:t>0˚</w:t>
            </w:r>
          </w:p>
        </w:tc>
        <w:tc>
          <w:tcPr>
            <w:tcW w:w="708" w:type="dxa"/>
          </w:tcPr>
          <w:p w14:paraId="7ACC8F65" w14:textId="57BC8831" w:rsidR="00585B48" w:rsidRDefault="00585B48" w:rsidP="00585B48">
            <w:pPr>
              <w:spacing w:line="276" w:lineRule="auto"/>
              <w:jc w:val="center"/>
              <w:rPr>
                <w:rFonts w:ascii="Times" w:hAnsi="Times" w:cs="Times New Roman"/>
                <w:color w:val="000000"/>
              </w:rPr>
            </w:pPr>
            <w:r>
              <w:rPr>
                <w:rFonts w:ascii="Times" w:hAnsi="Times" w:cs="Times New Roman"/>
                <w:color w:val="000000"/>
              </w:rPr>
              <w:t>45˚</w:t>
            </w:r>
          </w:p>
        </w:tc>
        <w:tc>
          <w:tcPr>
            <w:tcW w:w="3420" w:type="dxa"/>
          </w:tcPr>
          <w:p w14:paraId="14A60DE1" w14:textId="22002593" w:rsidR="00585B48" w:rsidRDefault="00585B48" w:rsidP="00585B48">
            <w:pPr>
              <w:spacing w:line="276" w:lineRule="auto"/>
              <w:jc w:val="center"/>
              <w:rPr>
                <w:rFonts w:ascii="Times" w:hAnsi="Times" w:cs="Times New Roman"/>
                <w:color w:val="000000"/>
              </w:rPr>
            </w:pPr>
            <w:r>
              <w:rPr>
                <w:rFonts w:ascii="Times" w:hAnsi="Times" w:cs="Times New Roman"/>
                <w:color w:val="000000"/>
              </w:rPr>
              <w:t>408</w:t>
            </w:r>
          </w:p>
        </w:tc>
        <w:tc>
          <w:tcPr>
            <w:tcW w:w="5130" w:type="dxa"/>
          </w:tcPr>
          <w:p w14:paraId="416F31B4" w14:textId="5863C19B" w:rsidR="00585B48" w:rsidRDefault="00585B48" w:rsidP="00585B48">
            <w:pPr>
              <w:spacing w:line="276" w:lineRule="auto"/>
              <w:jc w:val="center"/>
              <w:rPr>
                <w:rFonts w:ascii="Times" w:hAnsi="Times" w:cs="Times New Roman"/>
                <w:color w:val="000000"/>
              </w:rPr>
            </w:pPr>
            <w:r>
              <w:rPr>
                <w:rFonts w:ascii="Times" w:hAnsi="Times" w:cs="Times New Roman"/>
                <w:color w:val="000000"/>
              </w:rPr>
              <w:t>125</w:t>
            </w:r>
          </w:p>
        </w:tc>
      </w:tr>
      <w:tr w:rsidR="00585B48" w14:paraId="0C445D6C" w14:textId="77777777" w:rsidTr="00585B48">
        <w:tc>
          <w:tcPr>
            <w:tcW w:w="750" w:type="dxa"/>
          </w:tcPr>
          <w:p w14:paraId="65600B60" w14:textId="76C19F2E" w:rsidR="00585B48" w:rsidRDefault="00585B48" w:rsidP="00585B48">
            <w:pPr>
              <w:spacing w:line="276" w:lineRule="auto"/>
              <w:jc w:val="center"/>
              <w:rPr>
                <w:rFonts w:ascii="Times" w:hAnsi="Times" w:cs="Times New Roman"/>
                <w:color w:val="000000"/>
              </w:rPr>
            </w:pPr>
            <w:r>
              <w:rPr>
                <w:rFonts w:ascii="Times" w:hAnsi="Times" w:cs="Times New Roman"/>
                <w:color w:val="000000"/>
              </w:rPr>
              <w:t>45˚</w:t>
            </w:r>
          </w:p>
        </w:tc>
        <w:tc>
          <w:tcPr>
            <w:tcW w:w="708" w:type="dxa"/>
          </w:tcPr>
          <w:p w14:paraId="30A14D2C" w14:textId="7D04B0AD" w:rsidR="00585B48" w:rsidRDefault="00585B48" w:rsidP="00585B48">
            <w:pPr>
              <w:spacing w:line="276" w:lineRule="auto"/>
              <w:jc w:val="center"/>
              <w:rPr>
                <w:rFonts w:ascii="Times" w:hAnsi="Times" w:cs="Times New Roman"/>
                <w:color w:val="000000"/>
              </w:rPr>
            </w:pPr>
            <w:r>
              <w:rPr>
                <w:rFonts w:ascii="Times" w:hAnsi="Times" w:cs="Times New Roman"/>
                <w:color w:val="000000"/>
              </w:rPr>
              <w:t>45˚</w:t>
            </w:r>
          </w:p>
        </w:tc>
        <w:tc>
          <w:tcPr>
            <w:tcW w:w="3420" w:type="dxa"/>
          </w:tcPr>
          <w:p w14:paraId="371A6F05" w14:textId="7AAE432D" w:rsidR="00585B48" w:rsidRDefault="00585B48" w:rsidP="00585B48">
            <w:pPr>
              <w:spacing w:line="276" w:lineRule="auto"/>
              <w:jc w:val="center"/>
              <w:rPr>
                <w:rFonts w:ascii="Times" w:hAnsi="Times" w:cs="Times New Roman"/>
                <w:color w:val="000000"/>
              </w:rPr>
            </w:pPr>
            <w:r>
              <w:rPr>
                <w:rFonts w:ascii="Times" w:hAnsi="Times" w:cs="Times New Roman"/>
                <w:color w:val="000000"/>
              </w:rPr>
              <w:t>507</w:t>
            </w:r>
          </w:p>
        </w:tc>
        <w:tc>
          <w:tcPr>
            <w:tcW w:w="5130" w:type="dxa"/>
          </w:tcPr>
          <w:p w14:paraId="0C21EB16" w14:textId="06072DEE" w:rsidR="00585B48" w:rsidRDefault="00585B48" w:rsidP="00585B48">
            <w:pPr>
              <w:keepNext/>
              <w:spacing w:line="276" w:lineRule="auto"/>
              <w:jc w:val="center"/>
              <w:rPr>
                <w:rFonts w:ascii="Times" w:hAnsi="Times" w:cs="Times New Roman"/>
                <w:color w:val="000000"/>
              </w:rPr>
            </w:pPr>
            <w:r>
              <w:rPr>
                <w:rFonts w:ascii="Times" w:hAnsi="Times" w:cs="Times New Roman"/>
                <w:color w:val="000000"/>
              </w:rPr>
              <w:t>27</w:t>
            </w:r>
          </w:p>
        </w:tc>
      </w:tr>
    </w:tbl>
    <w:p w14:paraId="4D6A8A7F" w14:textId="36E8D873" w:rsidR="003F54D9" w:rsidRPr="00585B48" w:rsidRDefault="00585B48" w:rsidP="00585B48">
      <w:pPr>
        <w:pStyle w:val="Caption"/>
        <w:rPr>
          <w:rFonts w:ascii="Times" w:hAnsi="Times" w:cs="Times New Roman"/>
          <w:b w:val="0"/>
          <w:color w:val="auto"/>
          <w:sz w:val="22"/>
          <w:szCs w:val="22"/>
        </w:rPr>
      </w:pPr>
      <w:bookmarkStart w:id="26" w:name="_Ref229432547"/>
      <w:r w:rsidRPr="00585B48">
        <w:rPr>
          <w:b w:val="0"/>
          <w:color w:val="auto"/>
          <w:sz w:val="22"/>
          <w:szCs w:val="22"/>
        </w:rPr>
        <w:t>Table PW-</w:t>
      </w:r>
      <w:r w:rsidRPr="00585B48">
        <w:rPr>
          <w:b w:val="0"/>
          <w:color w:val="auto"/>
          <w:sz w:val="22"/>
          <w:szCs w:val="22"/>
        </w:rPr>
        <w:fldChar w:fldCharType="begin"/>
      </w:r>
      <w:r w:rsidRPr="00585B48">
        <w:rPr>
          <w:b w:val="0"/>
          <w:color w:val="auto"/>
          <w:sz w:val="22"/>
          <w:szCs w:val="22"/>
        </w:rPr>
        <w:instrText xml:space="preserve"> SEQ Table \* ARABIC </w:instrText>
      </w:r>
      <w:r w:rsidRPr="00585B48">
        <w:rPr>
          <w:b w:val="0"/>
          <w:color w:val="auto"/>
          <w:sz w:val="22"/>
          <w:szCs w:val="22"/>
        </w:rPr>
        <w:fldChar w:fldCharType="separate"/>
      </w:r>
      <w:r w:rsidRPr="00585B48">
        <w:rPr>
          <w:b w:val="0"/>
          <w:noProof/>
          <w:color w:val="auto"/>
          <w:sz w:val="22"/>
          <w:szCs w:val="22"/>
        </w:rPr>
        <w:t>1</w:t>
      </w:r>
      <w:r w:rsidRPr="00585B48">
        <w:rPr>
          <w:b w:val="0"/>
          <w:color w:val="auto"/>
          <w:sz w:val="22"/>
          <w:szCs w:val="22"/>
        </w:rPr>
        <w:fldChar w:fldCharType="end"/>
      </w:r>
      <w:bookmarkEnd w:id="26"/>
      <w:r w:rsidRPr="00585B48">
        <w:rPr>
          <w:b w:val="0"/>
          <w:color w:val="auto"/>
          <w:sz w:val="22"/>
          <w:szCs w:val="22"/>
        </w:rPr>
        <w:t xml:space="preserve">: </w:t>
      </w:r>
      <w:r>
        <w:rPr>
          <w:b w:val="0"/>
          <w:color w:val="auto"/>
          <w:sz w:val="22"/>
          <w:szCs w:val="22"/>
        </w:rPr>
        <w:t>Mean energy collected per orbit and standard deviation of energy per orbit for different solar panel configurations.  The configuration with a pitch of 45˚ and a yaw of 45˚ has the highest mean energy collection, and the most consistent collection (as it has the lowest standard deviation).</w:t>
      </w:r>
    </w:p>
    <w:p w14:paraId="1ED5E110" w14:textId="6B53D155" w:rsidR="003F54D9" w:rsidRPr="00585B48" w:rsidRDefault="00585B48" w:rsidP="00585B48">
      <w:pPr>
        <w:pStyle w:val="Heading3"/>
        <w:rPr>
          <w:color w:val="auto"/>
        </w:rPr>
      </w:pPr>
      <w:r w:rsidRPr="00585B48">
        <w:rPr>
          <w:color w:val="auto"/>
        </w:rPr>
        <w:t>Solar Array and Battery Sizing</w:t>
      </w:r>
    </w:p>
    <w:p w14:paraId="0F1C444E" w14:textId="2B3DFB4C" w:rsidR="00BC18F5" w:rsidRDefault="00585B48" w:rsidP="00BC18F5">
      <w:pPr>
        <w:spacing w:line="276" w:lineRule="auto"/>
        <w:ind w:firstLine="720"/>
        <w:rPr>
          <w:rFonts w:ascii="Times" w:hAnsi="Times" w:cs="Times New Roman"/>
          <w:color w:val="000000"/>
        </w:rPr>
      </w:pPr>
      <w:r>
        <w:rPr>
          <w:rFonts w:ascii="Times" w:hAnsi="Times" w:cs="Times New Roman"/>
          <w:color w:val="000000"/>
        </w:rPr>
        <w:t>T</w:t>
      </w:r>
      <w:r w:rsidR="00795764" w:rsidRPr="00BC18F5">
        <w:rPr>
          <w:rFonts w:ascii="Times" w:hAnsi="Times" w:cs="Times New Roman"/>
          <w:color w:val="000000"/>
        </w:rPr>
        <w:t xml:space="preserve">he solar arrays were sized to accommodate the </w:t>
      </w:r>
      <w:proofErr w:type="gramStart"/>
      <w:r w:rsidR="00795764" w:rsidRPr="00BC18F5">
        <w:rPr>
          <w:rFonts w:ascii="Times" w:hAnsi="Times" w:cs="Times New Roman"/>
          <w:color w:val="000000"/>
        </w:rPr>
        <w:t>worst case</w:t>
      </w:r>
      <w:proofErr w:type="gramEnd"/>
      <w:r w:rsidR="00795764" w:rsidRPr="00BC18F5">
        <w:rPr>
          <w:rFonts w:ascii="Times" w:hAnsi="Times" w:cs="Times New Roman"/>
          <w:color w:val="000000"/>
        </w:rPr>
        <w:t xml:space="preserve"> power consumption mode with the least energy collection per orbit. The analysis determined that the solar array area is required to be </w:t>
      </w:r>
      <w:r w:rsidR="00F33744">
        <w:rPr>
          <w:rFonts w:ascii="Times" w:hAnsi="Times" w:cs="Times New Roman"/>
          <w:color w:val="000000"/>
        </w:rPr>
        <w:t>3 m</w:t>
      </w:r>
      <w:r w:rsidR="00F33744" w:rsidRPr="00F33744">
        <w:rPr>
          <w:rFonts w:ascii="Times" w:hAnsi="Times" w:cs="Times New Roman"/>
          <w:color w:val="000000"/>
          <w:vertAlign w:val="superscript"/>
        </w:rPr>
        <w:t>2</w:t>
      </w:r>
      <w:r w:rsidR="00795764" w:rsidRPr="00BC18F5">
        <w:rPr>
          <w:rFonts w:ascii="Times" w:hAnsi="Times" w:cs="Times New Roman"/>
          <w:color w:val="000000"/>
        </w:rPr>
        <w:t>. This im</w:t>
      </w:r>
      <w:r w:rsidR="00F33744">
        <w:rPr>
          <w:rFonts w:ascii="Times" w:hAnsi="Times" w:cs="Times New Roman"/>
          <w:color w:val="000000"/>
        </w:rPr>
        <w:t xml:space="preserve">plies a solar array mass of 13.8 </w:t>
      </w:r>
      <w:proofErr w:type="gramStart"/>
      <w:r w:rsidR="00F33744">
        <w:rPr>
          <w:rFonts w:ascii="Times" w:hAnsi="Times" w:cs="Times New Roman"/>
          <w:color w:val="000000"/>
        </w:rPr>
        <w:t>kg</w:t>
      </w:r>
      <w:r w:rsidR="00795764" w:rsidRPr="00BC18F5">
        <w:rPr>
          <w:rFonts w:ascii="Times" w:hAnsi="Times" w:cs="Times New Roman"/>
          <w:color w:val="000000"/>
        </w:rPr>
        <w:t xml:space="preserve">  This</w:t>
      </w:r>
      <w:proofErr w:type="gramEnd"/>
      <w:r w:rsidR="00795764" w:rsidRPr="00BC18F5">
        <w:rPr>
          <w:rFonts w:ascii="Times" w:hAnsi="Times" w:cs="Times New Roman"/>
          <w:color w:val="000000"/>
        </w:rPr>
        <w:t xml:space="preserve"> mass and size was deemed unacceptably large by structures and ADCS, as to overcome the drag induced by solar arrays of this size would have required more powerful reaction wheels and a reinforced structure.  It was determined a</w:t>
      </w:r>
      <w:r w:rsidR="00FF4E72">
        <w:rPr>
          <w:rFonts w:ascii="Times" w:hAnsi="Times" w:cs="Times New Roman"/>
          <w:color w:val="000000"/>
        </w:rPr>
        <w:t xml:space="preserve"> smaller solar array area of 2.25m</w:t>
      </w:r>
      <w:r w:rsidR="00FF4E72" w:rsidRPr="00FF4E72">
        <w:rPr>
          <w:rFonts w:ascii="Times" w:hAnsi="Times" w:cs="Times New Roman"/>
          <w:color w:val="000000"/>
          <w:vertAlign w:val="superscript"/>
        </w:rPr>
        <w:t>2</w:t>
      </w:r>
      <w:r w:rsidR="00795764" w:rsidRPr="00BC18F5">
        <w:rPr>
          <w:rFonts w:ascii="Times" w:hAnsi="Times" w:cs="Times New Roman"/>
          <w:color w:val="000000"/>
        </w:rPr>
        <w:t xml:space="preserve"> was preferable, although this would limit what operations are possible in the </w:t>
      </w:r>
      <w:proofErr w:type="gramStart"/>
      <w:r w:rsidR="00795764" w:rsidRPr="00BC18F5">
        <w:rPr>
          <w:rFonts w:ascii="Times" w:hAnsi="Times" w:cs="Times New Roman"/>
          <w:color w:val="000000"/>
        </w:rPr>
        <w:t>worst case</w:t>
      </w:r>
      <w:proofErr w:type="gramEnd"/>
      <w:r w:rsidR="00795764" w:rsidRPr="00BC18F5">
        <w:rPr>
          <w:rFonts w:ascii="Times" w:hAnsi="Times" w:cs="Times New Roman"/>
          <w:color w:val="000000"/>
        </w:rPr>
        <w:t xml:space="preserve"> scenario. Through this analysis, it was also determined that batteries must ha</w:t>
      </w:r>
      <w:r w:rsidR="00FF4E72">
        <w:rPr>
          <w:rFonts w:ascii="Times" w:hAnsi="Times" w:cs="Times New Roman"/>
          <w:color w:val="000000"/>
        </w:rPr>
        <w:t>ve the capability to provide 372</w:t>
      </w:r>
      <w:r w:rsidR="00795764" w:rsidRPr="00BC18F5">
        <w:rPr>
          <w:rFonts w:ascii="Times" w:hAnsi="Times" w:cs="Times New Roman"/>
          <w:color w:val="000000"/>
        </w:rPr>
        <w:t xml:space="preserve"> W-</w:t>
      </w:r>
      <w:proofErr w:type="spellStart"/>
      <w:r w:rsidR="00795764" w:rsidRPr="00BC18F5">
        <w:rPr>
          <w:rFonts w:ascii="Times" w:hAnsi="Times" w:cs="Times New Roman"/>
          <w:color w:val="000000"/>
        </w:rPr>
        <w:t>hr</w:t>
      </w:r>
      <w:proofErr w:type="spellEnd"/>
      <w:r w:rsidR="00795764" w:rsidRPr="00BC18F5">
        <w:rPr>
          <w:rFonts w:ascii="Times" w:hAnsi="Times" w:cs="Times New Roman"/>
          <w:color w:val="000000"/>
        </w:rPr>
        <w:t xml:space="preserve"> of power, which </w:t>
      </w:r>
      <w:r w:rsidR="00FF4E72">
        <w:rPr>
          <w:rFonts w:ascii="Times" w:hAnsi="Times" w:cs="Times New Roman"/>
          <w:color w:val="000000"/>
        </w:rPr>
        <w:t>results in a battery mass of 2.99</w:t>
      </w:r>
      <w:r w:rsidR="00795764" w:rsidRPr="00BC18F5">
        <w:rPr>
          <w:rFonts w:ascii="Times" w:hAnsi="Times" w:cs="Times New Roman"/>
          <w:color w:val="000000"/>
        </w:rPr>
        <w:t xml:space="preserve"> kg. </w:t>
      </w:r>
    </w:p>
    <w:p w14:paraId="318EA597" w14:textId="77777777"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Initial STK-based array sizing considered the </w:t>
      </w:r>
      <w:proofErr w:type="gramStart"/>
      <w:r w:rsidRPr="00BC18F5">
        <w:rPr>
          <w:rFonts w:ascii="Times" w:hAnsi="Times" w:cs="Times New Roman"/>
          <w:color w:val="000000"/>
        </w:rPr>
        <w:t>worst case</w:t>
      </w:r>
      <w:proofErr w:type="gramEnd"/>
      <w:r w:rsidRPr="00BC18F5">
        <w:rPr>
          <w:rFonts w:ascii="Times" w:hAnsi="Times" w:cs="Times New Roman"/>
          <w:color w:val="000000"/>
        </w:rPr>
        <w:t xml:space="preserve"> scenario.  The </w:t>
      </w:r>
      <w:proofErr w:type="gramStart"/>
      <w:r w:rsidRPr="00BC18F5">
        <w:rPr>
          <w:rFonts w:ascii="Times" w:hAnsi="Times" w:cs="Times New Roman"/>
          <w:color w:val="000000"/>
        </w:rPr>
        <w:t>worst case</w:t>
      </w:r>
      <w:proofErr w:type="gramEnd"/>
      <w:r w:rsidRPr="00BC18F5">
        <w:rPr>
          <w:rFonts w:ascii="Times" w:hAnsi="Times" w:cs="Times New Roman"/>
          <w:color w:val="000000"/>
        </w:rPr>
        <w:t xml:space="preserve"> power usage orbit includes two downlinking ground station passes and as much data capture as can be handled by the avionics system. The </w:t>
      </w:r>
      <w:proofErr w:type="gramStart"/>
      <w:r w:rsidRPr="00BC18F5">
        <w:rPr>
          <w:rFonts w:ascii="Times" w:hAnsi="Times" w:cs="Times New Roman"/>
          <w:color w:val="000000"/>
        </w:rPr>
        <w:t>worst case</w:t>
      </w:r>
      <w:proofErr w:type="gramEnd"/>
      <w:r w:rsidRPr="00BC18F5">
        <w:rPr>
          <w:rFonts w:ascii="Times" w:hAnsi="Times" w:cs="Times New Roman"/>
          <w:color w:val="000000"/>
        </w:rPr>
        <w:t xml:space="preserve"> orbit for power collection orbit was determined using STK analysis. Orbital energy collection was calculated for every orbit throughout a year, for the satellite travelling in its nominal orientation and for the satellite travelling while rotated </w:t>
      </w:r>
      <w:r w:rsidRPr="00BC18F5">
        <w:rPr>
          <w:rFonts w:ascii="Times" w:hAnsi="Times" w:cs="Times New Roman"/>
          <w:color w:val="000000"/>
        </w:rPr>
        <w:lastRenderedPageBreak/>
        <w:t xml:space="preserve">180 degrees about the z-axis from the nominal orientation.  The orbital energy at each </w:t>
      </w:r>
      <w:proofErr w:type="spellStart"/>
      <w:r w:rsidRPr="00BC18F5">
        <w:rPr>
          <w:rFonts w:ascii="Times" w:hAnsi="Times" w:cs="Times New Roman"/>
          <w:color w:val="000000"/>
        </w:rPr>
        <w:t>timestep</w:t>
      </w:r>
      <w:proofErr w:type="spellEnd"/>
      <w:r w:rsidRPr="00BC18F5">
        <w:rPr>
          <w:rFonts w:ascii="Times" w:hAnsi="Times" w:cs="Times New Roman"/>
          <w:color w:val="000000"/>
        </w:rPr>
        <w:t xml:space="preserve"> was calculated by taking the maximum of these two orbital energies at that </w:t>
      </w:r>
      <w:proofErr w:type="spellStart"/>
      <w:r w:rsidRPr="00BC18F5">
        <w:rPr>
          <w:rFonts w:ascii="Times" w:hAnsi="Times" w:cs="Times New Roman"/>
          <w:color w:val="000000"/>
        </w:rPr>
        <w:t>timestep</w:t>
      </w:r>
      <w:proofErr w:type="spellEnd"/>
      <w:r w:rsidRPr="00BC18F5">
        <w:rPr>
          <w:rFonts w:ascii="Times" w:hAnsi="Times" w:cs="Times New Roman"/>
          <w:color w:val="000000"/>
        </w:rPr>
        <w:t>, since the satellite can be rotated by 180 degrees about the z-axis to increase power collection.  Orbital energy collection is shown in Figure &lt;orbital-energy-collection&gt;. From this new expression for orbital energy throughout the year, the minimum energy orbit was found.</w:t>
      </w:r>
    </w:p>
    <w:p w14:paraId="03DE6FAD" w14:textId="3CD94E2E" w:rsidR="00FF4E72" w:rsidRDefault="00FF4E72" w:rsidP="00BC18F5">
      <w:pPr>
        <w:spacing w:line="276" w:lineRule="auto"/>
        <w:ind w:firstLine="720"/>
        <w:rPr>
          <w:rFonts w:ascii="Times" w:hAnsi="Times" w:cs="Times New Roman"/>
          <w:color w:val="000000"/>
        </w:rPr>
      </w:pPr>
    </w:p>
    <w:p w14:paraId="44296377" w14:textId="7798FCF2" w:rsidR="00FF4E72" w:rsidRDefault="00FF4E72" w:rsidP="00BC18F5">
      <w:pPr>
        <w:spacing w:line="276" w:lineRule="auto"/>
        <w:ind w:firstLine="720"/>
        <w:rPr>
          <w:rFonts w:ascii="Times" w:hAnsi="Times" w:cs="Times New Roman"/>
          <w:color w:val="000000"/>
        </w:rPr>
      </w:pPr>
      <w:r>
        <w:rPr>
          <w:rFonts w:ascii="Times" w:hAnsi="Times" w:cs="Times New Roman"/>
          <w:color w:val="000000"/>
        </w:rPr>
        <w:t>Figure &lt;orbital-energy-collection&gt;?????</w:t>
      </w:r>
    </w:p>
    <w:p w14:paraId="076EE3E4" w14:textId="77777777" w:rsidR="00FF4E72" w:rsidRDefault="00FF4E72" w:rsidP="00BC18F5">
      <w:pPr>
        <w:spacing w:line="276" w:lineRule="auto"/>
        <w:ind w:firstLine="720"/>
        <w:rPr>
          <w:rFonts w:ascii="Times" w:hAnsi="Times" w:cs="Times New Roman"/>
          <w:color w:val="000000"/>
        </w:rPr>
      </w:pPr>
    </w:p>
    <w:p w14:paraId="29FB885F" w14:textId="77777777" w:rsidR="00F33744"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Power collection and power usage over an orbit were </w:t>
      </w:r>
      <w:r w:rsidR="003772C8" w:rsidRPr="00BC18F5">
        <w:rPr>
          <w:rFonts w:ascii="Times" w:hAnsi="Times" w:cs="Times New Roman"/>
          <w:color w:val="000000"/>
        </w:rPr>
        <w:t>overlaid</w:t>
      </w:r>
      <w:r w:rsidR="003772C8">
        <w:rPr>
          <w:rFonts w:ascii="Times" w:hAnsi="Times" w:cs="Times New Roman"/>
          <w:color w:val="000000"/>
        </w:rPr>
        <w:t xml:space="preserve"> graphically</w:t>
      </w:r>
      <w:r w:rsidRPr="00BC18F5">
        <w:rPr>
          <w:rFonts w:ascii="Times" w:hAnsi="Times" w:cs="Times New Roman"/>
          <w:color w:val="000000"/>
        </w:rPr>
        <w:t>, as can be seen in Figure &lt;b&gt;</w:t>
      </w:r>
      <w:r w:rsidR="003772C8">
        <w:rPr>
          <w:rFonts w:ascii="Times" w:hAnsi="Times" w:cs="Times New Roman"/>
          <w:color w:val="000000"/>
        </w:rPr>
        <w:t xml:space="preserve"> for analysis</w:t>
      </w:r>
      <w:r w:rsidRPr="00BC18F5">
        <w:rPr>
          <w:rFonts w:ascii="Times" w:hAnsi="Times" w:cs="Times New Roman"/>
          <w:color w:val="000000"/>
        </w:rPr>
        <w:t xml:space="preserve">.  Power usage was increased to account for the power distribution efficiency from the solar panels to the subsystem loads and from the batteries to the subsystem loads.  While power usage is less than power collection, the power usage is divided by </w:t>
      </w:r>
      <w:proofErr w:type="spellStart"/>
      <w:r w:rsidRPr="00BC18F5">
        <w:rPr>
          <w:rFonts w:ascii="Times" w:hAnsi="Times" w:cs="Times New Roman"/>
          <w:color w:val="000000"/>
        </w:rPr>
        <w:t>X_sa</w:t>
      </w:r>
      <w:proofErr w:type="spellEnd"/>
      <w:r w:rsidRPr="00BC18F5">
        <w:rPr>
          <w:rFonts w:ascii="Times" w:hAnsi="Times" w:cs="Times New Roman"/>
          <w:color w:val="000000"/>
        </w:rPr>
        <w:t xml:space="preserve"> = 0.8, increasing the usage to account for the pathway efficiency from the solar panels.  While power usage is greater than power collection, the power usage is divided by </w:t>
      </w:r>
      <w:proofErr w:type="spellStart"/>
      <w:r w:rsidRPr="00BC18F5">
        <w:rPr>
          <w:rFonts w:ascii="Times" w:hAnsi="Times" w:cs="Times New Roman"/>
          <w:color w:val="000000"/>
        </w:rPr>
        <w:t>X_b</w:t>
      </w:r>
      <w:proofErr w:type="spellEnd"/>
      <w:r w:rsidRPr="00BC18F5">
        <w:rPr>
          <w:rFonts w:ascii="Times" w:hAnsi="Times" w:cs="Times New Roman"/>
          <w:color w:val="000000"/>
        </w:rPr>
        <w:t xml:space="preserve">  = 0.6, increasing the usage to account for the pathway efficiency from the batteries.  This process was performed iteratively to account for regions changing between the battery power usage and solar panel power usage. To account for lifetime degradation, the solar array area quoted is increased from the solar array area used to calculate collection in STK.  </w:t>
      </w:r>
      <w:proofErr w:type="gramStart"/>
      <w:r w:rsidRPr="00BC18F5">
        <w:rPr>
          <w:rFonts w:ascii="Times" w:hAnsi="Times" w:cs="Times New Roman"/>
          <w:color w:val="000000"/>
        </w:rPr>
        <w:t xml:space="preserve">It is increased by dividing the area used in STK by </w:t>
      </w:r>
      <w:proofErr w:type="spellStart"/>
      <w:r w:rsidRPr="00BC18F5">
        <w:rPr>
          <w:rFonts w:ascii="Times" w:hAnsi="Times" w:cs="Times New Roman"/>
          <w:color w:val="000000"/>
        </w:rPr>
        <w:t>L_d</w:t>
      </w:r>
      <w:proofErr w:type="spellEnd"/>
      <w:r w:rsidRPr="00BC18F5">
        <w:rPr>
          <w:rFonts w:ascii="Times" w:hAnsi="Times" w:cs="Times New Roman"/>
          <w:color w:val="000000"/>
        </w:rPr>
        <w:t>, the lifetime degradation</w:t>
      </w:r>
      <w:proofErr w:type="gramEnd"/>
      <w:r w:rsidRPr="00BC18F5">
        <w:rPr>
          <w:rFonts w:ascii="Times" w:hAnsi="Times" w:cs="Times New Roman"/>
          <w:color w:val="000000"/>
        </w:rPr>
        <w:t>.  Lifetime degradation is calculated by using Equation &lt;lifetime-degradation&gt;.</w:t>
      </w:r>
    </w:p>
    <w:p w14:paraId="188BB1DB" w14:textId="77777777" w:rsidR="00F33744" w:rsidRDefault="00F33744" w:rsidP="00BC18F5">
      <w:pPr>
        <w:spacing w:line="276" w:lineRule="auto"/>
        <w:ind w:firstLine="720"/>
        <w:rPr>
          <w:rFonts w:ascii="Times" w:hAnsi="Times" w:cs="Times New Roman"/>
          <w:color w:val="000000"/>
        </w:rPr>
      </w:pPr>
    </w:p>
    <w:p w14:paraId="1E752135" w14:textId="4232E478" w:rsidR="00F33744" w:rsidRDefault="00795764" w:rsidP="00F33744">
      <w:pPr>
        <w:spacing w:line="276" w:lineRule="auto"/>
        <w:ind w:firstLine="720"/>
        <w:rPr>
          <w:rFonts w:ascii="Times" w:hAnsi="Times" w:cs="Times New Roman"/>
          <w:color w:val="000000"/>
        </w:rPr>
      </w:pPr>
      <w:r w:rsidRPr="00BC18F5">
        <w:rPr>
          <w:rFonts w:ascii="Times" w:hAnsi="Times" w:cs="Times New Roman"/>
          <w:color w:val="000000"/>
        </w:rPr>
        <w:t xml:space="preserve">  </w:t>
      </w:r>
      <w:r w:rsidR="00F33744">
        <w:rPr>
          <w:rFonts w:ascii="Times" w:hAnsi="Times" w:cs="Times New Roman"/>
          <w:noProof/>
          <w:color w:val="000000"/>
        </w:rPr>
        <w:drawing>
          <wp:inline distT="0" distB="0" distL="0" distR="0" wp14:anchorId="07930F3C" wp14:editId="0A026FA9">
            <wp:extent cx="3704241" cy="1953260"/>
            <wp:effectExtent l="0" t="0" r="4445" b="2540"/>
            <wp:docPr id="22" name="Picture 22" descr="Macintosh HD:Users:eobropta:Desktop:Screen Shot 2013-05-06 at 4.35.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eobropta:Desktop:Screen Shot 2013-05-06 at 4.35.04 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5247" cy="1953791"/>
                    </a:xfrm>
                    <a:prstGeom prst="rect">
                      <a:avLst/>
                    </a:prstGeom>
                    <a:noFill/>
                    <a:ln>
                      <a:noFill/>
                    </a:ln>
                  </pic:spPr>
                </pic:pic>
              </a:graphicData>
            </a:graphic>
          </wp:inline>
        </w:drawing>
      </w:r>
    </w:p>
    <w:p w14:paraId="5FF3C143" w14:textId="5359288A" w:rsidR="00BC18F5" w:rsidRDefault="00795764" w:rsidP="00BC18F5">
      <w:pPr>
        <w:spacing w:line="276" w:lineRule="auto"/>
        <w:ind w:firstLine="720"/>
        <w:rPr>
          <w:rFonts w:ascii="Times" w:hAnsi="Times" w:cs="Times New Roman"/>
          <w:color w:val="000000"/>
        </w:rPr>
      </w:pPr>
      <w:proofErr w:type="gramStart"/>
      <w:r w:rsidRPr="00BC18F5">
        <w:rPr>
          <w:rFonts w:ascii="Times" w:hAnsi="Times" w:cs="Times New Roman"/>
          <w:color w:val="000000"/>
        </w:rPr>
        <w:t>Energy surplus for an orbit was calculated by subtracting power usage from power collected, and integrating over the course of the</w:t>
      </w:r>
      <w:proofErr w:type="gramEnd"/>
      <w:r w:rsidRPr="00BC18F5">
        <w:rPr>
          <w:rFonts w:ascii="Times" w:hAnsi="Times" w:cs="Times New Roman"/>
          <w:color w:val="000000"/>
        </w:rPr>
        <w:t xml:space="preserve"> orbit.  Solar array area was chosen by simulating power collection for different areas until the energy surplus was </w:t>
      </w:r>
      <w:proofErr w:type="gramStart"/>
      <w:r w:rsidRPr="00BC18F5">
        <w:rPr>
          <w:rFonts w:ascii="Times" w:hAnsi="Times" w:cs="Times New Roman"/>
          <w:color w:val="000000"/>
        </w:rPr>
        <w:t xml:space="preserve">near </w:t>
      </w:r>
      <w:r w:rsidR="003772C8">
        <w:rPr>
          <w:rFonts w:ascii="Times" w:hAnsi="Times" w:cs="Times New Roman"/>
          <w:color w:val="000000"/>
        </w:rPr>
        <w:t xml:space="preserve"> zero</w:t>
      </w:r>
      <w:proofErr w:type="gramEnd"/>
      <w:r w:rsidRPr="00BC18F5">
        <w:rPr>
          <w:rFonts w:ascii="Times" w:hAnsi="Times" w:cs="Times New Roman"/>
          <w:color w:val="000000"/>
        </w:rPr>
        <w:t xml:space="preserve">. Battery size was chosen by determining in the </w:t>
      </w:r>
      <w:proofErr w:type="gramStart"/>
      <w:r w:rsidRPr="00BC18F5">
        <w:rPr>
          <w:rFonts w:ascii="Times" w:hAnsi="Times" w:cs="Times New Roman"/>
          <w:color w:val="000000"/>
        </w:rPr>
        <w:t xml:space="preserve">near </w:t>
      </w:r>
      <w:r w:rsidR="003772C8">
        <w:rPr>
          <w:rFonts w:ascii="Times" w:hAnsi="Times" w:cs="Times New Roman"/>
          <w:color w:val="000000"/>
        </w:rPr>
        <w:t xml:space="preserve"> zero</w:t>
      </w:r>
      <w:proofErr w:type="gramEnd"/>
      <w:r w:rsidRPr="00BC18F5">
        <w:rPr>
          <w:rFonts w:ascii="Times" w:hAnsi="Times" w:cs="Times New Roman"/>
          <w:color w:val="000000"/>
        </w:rPr>
        <w:t xml:space="preserve"> energy surplus case the largest amount of charge that would be needed to be stored in the batteries.  In order to ensure that depth of discharge would never be greater than 70%, </w:t>
      </w:r>
      <w:proofErr w:type="gramStart"/>
      <w:r w:rsidRPr="00BC18F5">
        <w:rPr>
          <w:rFonts w:ascii="Times" w:hAnsi="Times" w:cs="Times New Roman"/>
          <w:color w:val="000000"/>
        </w:rPr>
        <w:t>this size was increased by dividing by 0.7</w:t>
      </w:r>
      <w:proofErr w:type="gramEnd"/>
      <w:r w:rsidRPr="00BC18F5">
        <w:rPr>
          <w:rFonts w:ascii="Times" w:hAnsi="Times" w:cs="Times New Roman"/>
          <w:color w:val="000000"/>
        </w:rPr>
        <w:t>.</w:t>
      </w:r>
    </w:p>
    <w:p w14:paraId="5C6BE0EA" w14:textId="65562DDB" w:rsid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The array size required for th</w:t>
      </w:r>
      <w:r w:rsidR="00F33744">
        <w:rPr>
          <w:rFonts w:ascii="Times" w:hAnsi="Times" w:cs="Times New Roman"/>
          <w:color w:val="000000"/>
        </w:rPr>
        <w:t>is worst case scenario is near 3</w:t>
      </w:r>
      <w:r w:rsidRPr="00BC18F5">
        <w:rPr>
          <w:rFonts w:ascii="Times" w:hAnsi="Times" w:cs="Times New Roman"/>
          <w:color w:val="000000"/>
        </w:rPr>
        <w:t xml:space="preserve"> </w:t>
      </w:r>
      <w:proofErr w:type="gramStart"/>
      <w:r w:rsidR="009E6249">
        <w:rPr>
          <w:rFonts w:ascii="Times" w:hAnsi="Times" w:cs="Times New Roman"/>
          <w:color w:val="000000"/>
        </w:rPr>
        <w:t>m</w:t>
      </w:r>
      <w:r w:rsidR="009E6249">
        <w:rPr>
          <w:rFonts w:ascii="Times" w:hAnsi="Times" w:cs="Times New Roman"/>
          <w:color w:val="000000"/>
          <w:vertAlign w:val="superscript"/>
        </w:rPr>
        <w:t>2</w:t>
      </w:r>
      <w:r w:rsidR="009E6249">
        <w:rPr>
          <w:rFonts w:ascii="Times" w:hAnsi="Times" w:cs="Times New Roman"/>
          <w:color w:val="000000"/>
        </w:rPr>
        <w:t xml:space="preserve"> ,</w:t>
      </w:r>
      <w:proofErr w:type="gramEnd"/>
      <w:r w:rsidR="009E6249">
        <w:rPr>
          <w:rFonts w:ascii="Times" w:hAnsi="Times" w:cs="Times New Roman"/>
          <w:color w:val="000000"/>
        </w:rPr>
        <w:t xml:space="preserve"> which</w:t>
      </w:r>
      <w:r w:rsidRPr="00BC18F5">
        <w:rPr>
          <w:rFonts w:ascii="Times" w:hAnsi="Times" w:cs="Times New Roman"/>
          <w:color w:val="000000"/>
        </w:rPr>
        <w:t xml:space="preserve"> is unacceptably large for structures and ADCS.  It was decided that it would be more beneficial to place a limitation on </w:t>
      </w:r>
      <w:proofErr w:type="spellStart"/>
      <w:r w:rsidRPr="00BC18F5">
        <w:rPr>
          <w:rFonts w:ascii="Times" w:hAnsi="Times" w:cs="Times New Roman"/>
          <w:color w:val="000000"/>
        </w:rPr>
        <w:t>ConOps</w:t>
      </w:r>
      <w:proofErr w:type="spellEnd"/>
      <w:r w:rsidRPr="00BC18F5">
        <w:rPr>
          <w:rFonts w:ascii="Times" w:hAnsi="Times" w:cs="Times New Roman"/>
          <w:color w:val="000000"/>
        </w:rPr>
        <w:t xml:space="preserve"> for certain orbits</w:t>
      </w:r>
      <w:r w:rsidR="009E6249">
        <w:rPr>
          <w:rFonts w:ascii="Times" w:hAnsi="Times" w:cs="Times New Roman"/>
          <w:color w:val="000000"/>
        </w:rPr>
        <w:t xml:space="preserve"> and</w:t>
      </w:r>
      <w:r w:rsidRPr="00BC18F5">
        <w:rPr>
          <w:rFonts w:ascii="Times" w:hAnsi="Times" w:cs="Times New Roman"/>
          <w:color w:val="000000"/>
        </w:rPr>
        <w:t xml:space="preserve"> restrict solar array size to </w:t>
      </w:r>
      <w:proofErr w:type="gramStart"/>
      <w:r w:rsidRPr="00BC18F5">
        <w:rPr>
          <w:rFonts w:ascii="Times" w:hAnsi="Times" w:cs="Times New Roman"/>
          <w:color w:val="000000"/>
        </w:rPr>
        <w:t>2.25</w:t>
      </w:r>
      <w:r w:rsidR="009E6249">
        <w:rPr>
          <w:rFonts w:ascii="Times" w:hAnsi="Times" w:cs="Times New Roman"/>
          <w:color w:val="000000"/>
        </w:rPr>
        <w:t>m</w:t>
      </w:r>
      <w:r w:rsidR="009E6249">
        <w:rPr>
          <w:rFonts w:ascii="Times" w:hAnsi="Times" w:cs="Times New Roman"/>
          <w:color w:val="000000"/>
          <w:vertAlign w:val="superscript"/>
        </w:rPr>
        <w:t>2</w:t>
      </w:r>
      <w:r w:rsidR="009E6249">
        <w:rPr>
          <w:rFonts w:ascii="Times" w:hAnsi="Times" w:cs="Times New Roman"/>
          <w:color w:val="000000"/>
        </w:rPr>
        <w:t xml:space="preserve"> </w:t>
      </w:r>
      <w:r w:rsidRPr="00BC18F5">
        <w:rPr>
          <w:rFonts w:ascii="Times" w:hAnsi="Times" w:cs="Times New Roman"/>
          <w:color w:val="000000"/>
        </w:rPr>
        <w:t>.</w:t>
      </w:r>
      <w:proofErr w:type="gramEnd"/>
      <w:r w:rsidRPr="00BC18F5">
        <w:rPr>
          <w:rFonts w:ascii="Times" w:hAnsi="Times" w:cs="Times New Roman"/>
          <w:color w:val="000000"/>
        </w:rPr>
        <w:t xml:space="preserve">  Analysis was then </w:t>
      </w:r>
      <w:r w:rsidRPr="00BC18F5">
        <w:rPr>
          <w:rFonts w:ascii="Times" w:hAnsi="Times" w:cs="Times New Roman"/>
          <w:color w:val="000000"/>
        </w:rPr>
        <w:lastRenderedPageBreak/>
        <w:t xml:space="preserve">performed to determine how much data capture could be performed for </w:t>
      </w:r>
      <w:proofErr w:type="gramStart"/>
      <w:r w:rsidRPr="00BC18F5">
        <w:rPr>
          <w:rFonts w:ascii="Times" w:hAnsi="Times" w:cs="Times New Roman"/>
          <w:color w:val="000000"/>
        </w:rPr>
        <w:t>worst case</w:t>
      </w:r>
      <w:proofErr w:type="gramEnd"/>
      <w:r w:rsidRPr="00BC18F5">
        <w:rPr>
          <w:rFonts w:ascii="Times" w:hAnsi="Times" w:cs="Times New Roman"/>
          <w:color w:val="000000"/>
        </w:rPr>
        <w:t xml:space="preserve"> solar energy collection and the nominal case solar energy collection.  </w:t>
      </w:r>
    </w:p>
    <w:p w14:paraId="7BCE162F" w14:textId="77777777" w:rsidR="00D008C8"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Figure &lt;nominal-case&gt; shows the energy collection and usage for a nominal orbit.  This analysis shows that with 2.25 </w:t>
      </w:r>
      <w:r w:rsidR="009E6249">
        <w:rPr>
          <w:rFonts w:ascii="Times" w:hAnsi="Times" w:cs="Times New Roman"/>
          <w:color w:val="000000"/>
        </w:rPr>
        <w:t>m</w:t>
      </w:r>
      <w:r w:rsidR="009E6249">
        <w:rPr>
          <w:rFonts w:ascii="Times" w:hAnsi="Times" w:cs="Times New Roman"/>
          <w:color w:val="000000"/>
          <w:vertAlign w:val="superscript"/>
        </w:rPr>
        <w:t xml:space="preserve">2 </w:t>
      </w:r>
      <w:r w:rsidRPr="00BC18F5">
        <w:rPr>
          <w:rFonts w:ascii="Times" w:hAnsi="Times" w:cs="Times New Roman"/>
          <w:color w:val="000000"/>
        </w:rPr>
        <w:t>solar arrays the satellite can support about 50 minutes of data capture per orbit.  </w:t>
      </w:r>
    </w:p>
    <w:p w14:paraId="2D17DCAF" w14:textId="478E9A12" w:rsidR="00D008C8" w:rsidRDefault="00D008C8" w:rsidP="00BC18F5">
      <w:pPr>
        <w:spacing w:line="276" w:lineRule="auto"/>
        <w:ind w:firstLine="720"/>
        <w:rPr>
          <w:rFonts w:ascii="Times" w:hAnsi="Times" w:cs="Times New Roman"/>
          <w:color w:val="000000"/>
        </w:rPr>
      </w:pPr>
      <w:r>
        <w:rPr>
          <w:rFonts w:ascii="Times" w:hAnsi="Times" w:cs="Times New Roman"/>
          <w:noProof/>
          <w:color w:val="000000"/>
        </w:rPr>
        <w:drawing>
          <wp:inline distT="0" distB="0" distL="0" distR="0" wp14:anchorId="6B939658" wp14:editId="30EE270E">
            <wp:extent cx="2628900" cy="1963810"/>
            <wp:effectExtent l="0" t="0" r="0" b="0"/>
            <wp:docPr id="18" name="Picture 18" descr="Macintosh HD:Users:eobropta:Documents:MIT:16.83:16.83-power-subsystem:analysis_img:collection_and_usage_no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obropta:Documents:MIT:16.83:16.83-power-subsystem:analysis_img:collection_and_usage_nov.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29195" cy="1964030"/>
                    </a:xfrm>
                    <a:prstGeom prst="rect">
                      <a:avLst/>
                    </a:prstGeom>
                    <a:noFill/>
                    <a:ln>
                      <a:noFill/>
                    </a:ln>
                  </pic:spPr>
                </pic:pic>
              </a:graphicData>
            </a:graphic>
          </wp:inline>
        </w:drawing>
      </w:r>
      <w:r>
        <w:rPr>
          <w:rFonts w:ascii="Times" w:hAnsi="Times" w:cs="Times New Roman"/>
          <w:noProof/>
          <w:color w:val="000000"/>
        </w:rPr>
        <w:drawing>
          <wp:inline distT="0" distB="0" distL="0" distR="0" wp14:anchorId="31F6C0B9" wp14:editId="5B5DAE8C">
            <wp:extent cx="2743200" cy="2049194"/>
            <wp:effectExtent l="0" t="0" r="0" b="8255"/>
            <wp:docPr id="19" name="Picture 19" descr="Macintosh HD:Users:eobropta:Documents:MIT:16.83:16.83-power-subsystem:analysis_img:surpl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obropta:Documents:MIT:16.83:16.83-power-subsystem:analysis_img:surplus.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049194"/>
                    </a:xfrm>
                    <a:prstGeom prst="rect">
                      <a:avLst/>
                    </a:prstGeom>
                    <a:noFill/>
                    <a:ln>
                      <a:noFill/>
                    </a:ln>
                  </pic:spPr>
                </pic:pic>
              </a:graphicData>
            </a:graphic>
          </wp:inline>
        </w:drawing>
      </w:r>
    </w:p>
    <w:p w14:paraId="0665F5E4" w14:textId="6562ADC9" w:rsidR="00D008C8" w:rsidRDefault="00D008C8" w:rsidP="00BC18F5">
      <w:pPr>
        <w:spacing w:line="276" w:lineRule="auto"/>
        <w:ind w:firstLine="720"/>
        <w:rPr>
          <w:rFonts w:ascii="Times" w:hAnsi="Times" w:cs="Times New Roman"/>
          <w:color w:val="000000"/>
        </w:rPr>
      </w:pPr>
      <w:r>
        <w:rPr>
          <w:rFonts w:ascii="Times" w:hAnsi="Times" w:cs="Times New Roman"/>
          <w:color w:val="000000"/>
        </w:rPr>
        <w:t xml:space="preserve">Nominal Case. The green area represents the energy collected by the solar arrays and the red area represents the energy consumed. </w:t>
      </w:r>
      <w:r w:rsidR="00F33744">
        <w:rPr>
          <w:rFonts w:ascii="Times" w:hAnsi="Times" w:cs="Times New Roman"/>
          <w:color w:val="000000"/>
        </w:rPr>
        <w:t>In this case data is captured for 50 minutes and downlinked for 10 minutes. The remainder of the orbit is left in system standby and maintenance mode.</w:t>
      </w:r>
    </w:p>
    <w:p w14:paraId="08EFEEC4" w14:textId="77777777" w:rsidR="00D008C8" w:rsidRDefault="00D008C8" w:rsidP="00BC18F5">
      <w:pPr>
        <w:spacing w:line="276" w:lineRule="auto"/>
        <w:ind w:firstLine="720"/>
        <w:rPr>
          <w:rFonts w:ascii="Times" w:hAnsi="Times" w:cs="Times New Roman"/>
          <w:color w:val="000000"/>
        </w:rPr>
      </w:pPr>
    </w:p>
    <w:p w14:paraId="048B5FAF" w14:textId="2C35F57F" w:rsidR="00182D68" w:rsidRDefault="00795764" w:rsidP="00BC18F5">
      <w:pPr>
        <w:spacing w:line="276" w:lineRule="auto"/>
        <w:ind w:firstLine="720"/>
        <w:rPr>
          <w:rFonts w:ascii="Times" w:hAnsi="Times" w:cs="Times New Roman"/>
          <w:color w:val="000000"/>
        </w:rPr>
      </w:pPr>
      <w:r w:rsidRPr="00BC18F5">
        <w:rPr>
          <w:rFonts w:ascii="Times" w:hAnsi="Times" w:cs="Times New Roman"/>
          <w:color w:val="000000"/>
        </w:rPr>
        <w:t xml:space="preserve">Though this is less than the maximum possible 70 minutes of data capture per orbit, it was determined that 50 minutes per orbit would be more than satisfactory to meet mission objectives.  Figure &lt;worst-case&gt; shows the energy collection and usage for a </w:t>
      </w:r>
      <w:proofErr w:type="gramStart"/>
      <w:r w:rsidRPr="00BC18F5">
        <w:rPr>
          <w:rFonts w:ascii="Times" w:hAnsi="Times" w:cs="Times New Roman"/>
          <w:color w:val="000000"/>
        </w:rPr>
        <w:t>worst case</w:t>
      </w:r>
      <w:proofErr w:type="gramEnd"/>
      <w:r w:rsidRPr="00BC18F5">
        <w:rPr>
          <w:rFonts w:ascii="Times" w:hAnsi="Times" w:cs="Times New Roman"/>
          <w:color w:val="000000"/>
        </w:rPr>
        <w:t xml:space="preserve"> orbit.  This shows that the </w:t>
      </w:r>
      <w:proofErr w:type="gramStart"/>
      <w:r w:rsidRPr="00BC18F5">
        <w:rPr>
          <w:rFonts w:ascii="Times" w:hAnsi="Times" w:cs="Times New Roman"/>
          <w:color w:val="000000"/>
        </w:rPr>
        <w:t>worst case</w:t>
      </w:r>
      <w:proofErr w:type="gramEnd"/>
      <w:r w:rsidRPr="00BC18F5">
        <w:rPr>
          <w:rFonts w:ascii="Times" w:hAnsi="Times" w:cs="Times New Roman"/>
          <w:color w:val="000000"/>
        </w:rPr>
        <w:t xml:space="preserve"> orbit supports approximately 35 minutes of data capture.  This worst case will only be encountered during at most 2 months out of the year.  Because these limitations did not compromise the mission objectives, it was decided to limit the solar arrays to 2.25 </w:t>
      </w:r>
      <w:proofErr w:type="gramStart"/>
      <w:r w:rsidR="009E6249">
        <w:rPr>
          <w:rFonts w:ascii="Times" w:hAnsi="Times" w:cs="Times New Roman"/>
          <w:color w:val="000000"/>
        </w:rPr>
        <w:t>m</w:t>
      </w:r>
      <w:r w:rsidR="009E6249">
        <w:rPr>
          <w:rFonts w:ascii="Times" w:hAnsi="Times" w:cs="Times New Roman"/>
          <w:color w:val="000000"/>
          <w:vertAlign w:val="superscript"/>
        </w:rPr>
        <w:t xml:space="preserve">2 </w:t>
      </w:r>
      <w:r w:rsidRPr="00BC18F5">
        <w:rPr>
          <w:rFonts w:ascii="Times" w:hAnsi="Times" w:cs="Times New Roman"/>
          <w:color w:val="000000"/>
        </w:rPr>
        <w:t>.</w:t>
      </w:r>
      <w:proofErr w:type="gramEnd"/>
    </w:p>
    <w:p w14:paraId="15D66005" w14:textId="77777777" w:rsidR="00D008C8" w:rsidRDefault="00D008C8" w:rsidP="00BC18F5">
      <w:pPr>
        <w:spacing w:line="276" w:lineRule="auto"/>
        <w:ind w:firstLine="720"/>
        <w:rPr>
          <w:rFonts w:ascii="Times" w:hAnsi="Times" w:cs="Times New Roman"/>
          <w:color w:val="000000"/>
        </w:rPr>
      </w:pPr>
    </w:p>
    <w:p w14:paraId="5C2E6247" w14:textId="43EDE272" w:rsidR="00D008C8" w:rsidRDefault="00D008C8" w:rsidP="00BC18F5">
      <w:pPr>
        <w:spacing w:line="276" w:lineRule="auto"/>
        <w:ind w:firstLine="720"/>
        <w:rPr>
          <w:rFonts w:ascii="Times" w:hAnsi="Times" w:cs="Times New Roman"/>
          <w:color w:val="000000"/>
        </w:rPr>
      </w:pPr>
      <w:r w:rsidRPr="00D008C8">
        <w:rPr>
          <w:rFonts w:ascii="Times" w:hAnsi="Times" w:cs="Times New Roman"/>
          <w:noProof/>
          <w:color w:val="000000"/>
        </w:rPr>
        <w:drawing>
          <wp:inline distT="0" distB="0" distL="0" distR="0" wp14:anchorId="3C7690A6" wp14:editId="2B980A5F">
            <wp:extent cx="2638578" cy="1971040"/>
            <wp:effectExtent l="0" t="0" r="3175" b="10160"/>
            <wp:docPr id="20" name="Picture 20" descr="Macintosh HD:Users:eobropta:Documents:MIT:16.83:16.83-power-subsystem:analysis_img:collection_and_usage_s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obropta:Documents:MIT:16.83:16.83-power-subsystem:analysis_img:collection_and_usage_sep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38578" cy="1971040"/>
                    </a:xfrm>
                    <a:prstGeom prst="rect">
                      <a:avLst/>
                    </a:prstGeom>
                    <a:noFill/>
                    <a:ln>
                      <a:noFill/>
                    </a:ln>
                  </pic:spPr>
                </pic:pic>
              </a:graphicData>
            </a:graphic>
          </wp:inline>
        </w:drawing>
      </w:r>
      <w:r>
        <w:rPr>
          <w:rFonts w:ascii="Times" w:hAnsi="Times" w:cs="Times New Roman"/>
          <w:noProof/>
          <w:color w:val="000000"/>
        </w:rPr>
        <w:drawing>
          <wp:inline distT="0" distB="0" distL="0" distR="0" wp14:anchorId="65201298" wp14:editId="2B744ED5">
            <wp:extent cx="2171700" cy="1622278"/>
            <wp:effectExtent l="0" t="0" r="0" b="3810"/>
            <wp:docPr id="21" name="Picture 21" descr="Macintosh HD:Users:eobropta:Documents:MIT:16.83:16.83-power-subsystem:analysis_img:surplus_s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eobropta:Documents:MIT:16.83:16.83-power-subsystem:analysis_img:surplus_sept.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1700" cy="1622278"/>
                    </a:xfrm>
                    <a:prstGeom prst="rect">
                      <a:avLst/>
                    </a:prstGeom>
                    <a:noFill/>
                    <a:ln>
                      <a:noFill/>
                    </a:ln>
                  </pic:spPr>
                </pic:pic>
              </a:graphicData>
            </a:graphic>
          </wp:inline>
        </w:drawing>
      </w:r>
    </w:p>
    <w:p w14:paraId="28011873" w14:textId="6A0A087A" w:rsidR="00D008C8" w:rsidRPr="00BC18F5" w:rsidRDefault="00D008C8" w:rsidP="00BC18F5">
      <w:pPr>
        <w:spacing w:line="276" w:lineRule="auto"/>
        <w:ind w:firstLine="720"/>
        <w:rPr>
          <w:rFonts w:ascii="Times" w:hAnsi="Times" w:cs="Times New Roman"/>
          <w:color w:val="000000"/>
        </w:rPr>
      </w:pPr>
      <w:r>
        <w:rPr>
          <w:rFonts w:ascii="Times" w:hAnsi="Times" w:cs="Times New Roman"/>
          <w:color w:val="000000"/>
        </w:rPr>
        <w:t>Worst Case. In this case data is only captured for 35 minutes and downlinked for 10 minutes. The rest of the orbit is system maintenance.</w:t>
      </w:r>
    </w:p>
    <w:p w14:paraId="61777316" w14:textId="379B9F8F" w:rsidR="00F92512" w:rsidRPr="00795764" w:rsidRDefault="00F92512" w:rsidP="00BC18F5">
      <w:pPr>
        <w:pStyle w:val="Heading2"/>
        <w:rPr>
          <w:rFonts w:ascii="Times" w:hAnsi="Times"/>
          <w:color w:val="auto"/>
          <w:sz w:val="24"/>
        </w:rPr>
      </w:pPr>
      <w:bookmarkStart w:id="27" w:name="_Toc229296153"/>
      <w:r w:rsidRPr="00795764">
        <w:rPr>
          <w:rFonts w:ascii="Times" w:eastAsia="Times New Roman" w:hAnsi="Times" w:cs="Times New Roman"/>
          <w:color w:val="auto"/>
        </w:rPr>
        <w:lastRenderedPageBreak/>
        <w:t xml:space="preserve">Risks </w:t>
      </w:r>
      <w:bookmarkEnd w:id="27"/>
    </w:p>
    <w:p w14:paraId="3E87034F" w14:textId="77777777" w:rsidR="00F92512" w:rsidRPr="00795764" w:rsidRDefault="00F92512" w:rsidP="00F92512">
      <w:pPr>
        <w:pStyle w:val="Normal10"/>
        <w:rPr>
          <w:rFonts w:ascii="Times" w:hAnsi="Times"/>
          <w:color w:val="auto"/>
          <w:sz w:val="24"/>
        </w:rPr>
      </w:pPr>
    </w:p>
    <w:tbl>
      <w:tblPr>
        <w:tblStyle w:val="TableGrid"/>
        <w:tblW w:w="9576" w:type="dxa"/>
        <w:tblLook w:val="04A0" w:firstRow="1" w:lastRow="0" w:firstColumn="1" w:lastColumn="0" w:noHBand="0" w:noVBand="1"/>
      </w:tblPr>
      <w:tblGrid>
        <w:gridCol w:w="1278"/>
        <w:gridCol w:w="8298"/>
      </w:tblGrid>
      <w:tr w:rsidR="00585B48" w:rsidRPr="00795764" w14:paraId="3BCE0A21" w14:textId="77777777" w:rsidTr="00585B48">
        <w:tc>
          <w:tcPr>
            <w:tcW w:w="1278" w:type="dxa"/>
            <w:tcMar>
              <w:top w:w="115" w:type="dxa"/>
              <w:left w:w="115" w:type="dxa"/>
              <w:bottom w:w="144" w:type="dxa"/>
              <w:right w:w="115" w:type="dxa"/>
            </w:tcMar>
          </w:tcPr>
          <w:p w14:paraId="1FA527C4" w14:textId="77777777" w:rsidR="00585B48" w:rsidRPr="00795764" w:rsidRDefault="00585B48" w:rsidP="00795764">
            <w:pPr>
              <w:pStyle w:val="Normal10"/>
              <w:rPr>
                <w:rFonts w:ascii="Times" w:hAnsi="Times"/>
                <w:b/>
                <w:color w:val="auto"/>
                <w:sz w:val="24"/>
              </w:rPr>
            </w:pPr>
            <w:r w:rsidRPr="00795764">
              <w:rPr>
                <w:rFonts w:ascii="Times" w:hAnsi="Times"/>
                <w:b/>
                <w:color w:val="auto"/>
                <w:sz w:val="24"/>
              </w:rPr>
              <w:t>PW-1</w:t>
            </w:r>
          </w:p>
          <w:p w14:paraId="210CD850" w14:textId="1DF342DA" w:rsidR="00585B48" w:rsidRPr="00795764" w:rsidRDefault="00585B48" w:rsidP="00795764">
            <w:pPr>
              <w:pStyle w:val="Normal10"/>
              <w:rPr>
                <w:rFonts w:ascii="Times" w:hAnsi="Times"/>
                <w:color w:val="auto"/>
                <w:sz w:val="24"/>
              </w:rPr>
            </w:pPr>
            <w:r w:rsidRPr="00795764">
              <w:rPr>
                <w:rFonts w:ascii="Times" w:hAnsi="Times"/>
                <w:color w:val="auto"/>
                <w:sz w:val="24"/>
              </w:rPr>
              <w:t>(5,5)</w:t>
            </w:r>
          </w:p>
        </w:tc>
        <w:tc>
          <w:tcPr>
            <w:tcW w:w="8298" w:type="dxa"/>
            <w:tcMar>
              <w:top w:w="115" w:type="dxa"/>
              <w:left w:w="115" w:type="dxa"/>
              <w:bottom w:w="144" w:type="dxa"/>
              <w:right w:w="115" w:type="dxa"/>
            </w:tcMar>
          </w:tcPr>
          <w:p w14:paraId="1225FAF3" w14:textId="77777777" w:rsidR="00585B48" w:rsidRPr="00585B48" w:rsidRDefault="00585B48" w:rsidP="00BC18F5">
            <w:pPr>
              <w:spacing w:line="276" w:lineRule="auto"/>
              <w:rPr>
                <w:rFonts w:ascii="Times" w:hAnsi="Times" w:cs="Times New Roman"/>
                <w:color w:val="000000"/>
              </w:rPr>
            </w:pPr>
            <w:r w:rsidRPr="00585B48">
              <w:rPr>
                <w:rFonts w:ascii="Times" w:hAnsi="Times" w:cs="Times New Roman"/>
                <w:color w:val="000000"/>
              </w:rPr>
              <w:t>If the satellite performs multiple power intensive operations during a low energy collection orbit the satellite could lose power.</w:t>
            </w:r>
          </w:p>
          <w:p w14:paraId="3761BE4B" w14:textId="5618FDFD" w:rsidR="00585B48" w:rsidRPr="00585B48" w:rsidRDefault="00585B48" w:rsidP="0046588F">
            <w:pPr>
              <w:pStyle w:val="Normal10"/>
              <w:ind w:left="522"/>
              <w:rPr>
                <w:rFonts w:ascii="Times" w:hAnsi="Times"/>
                <w:color w:val="auto"/>
                <w:sz w:val="24"/>
              </w:rPr>
            </w:pPr>
            <w:r w:rsidRPr="00585B48">
              <w:rPr>
                <w:rFonts w:ascii="Times" w:hAnsi="Times"/>
                <w:b/>
                <w:color w:val="auto"/>
                <w:sz w:val="24"/>
              </w:rPr>
              <w:t xml:space="preserve">Mitigation Strategy: </w:t>
            </w:r>
            <w:r w:rsidRPr="00585B48">
              <w:rPr>
                <w:rFonts w:ascii="Times" w:hAnsi="Times"/>
                <w:color w:val="auto"/>
                <w:sz w:val="24"/>
              </w:rPr>
              <w:t xml:space="preserve">We will set limitations on </w:t>
            </w:r>
            <w:proofErr w:type="spellStart"/>
            <w:r w:rsidRPr="00585B48">
              <w:rPr>
                <w:rFonts w:ascii="Times" w:hAnsi="Times"/>
                <w:color w:val="auto"/>
                <w:sz w:val="24"/>
              </w:rPr>
              <w:t>ConOps</w:t>
            </w:r>
            <w:proofErr w:type="spellEnd"/>
            <w:r w:rsidRPr="00585B48">
              <w:rPr>
                <w:rFonts w:ascii="Times" w:hAnsi="Times"/>
                <w:color w:val="auto"/>
                <w:sz w:val="24"/>
              </w:rPr>
              <w:t xml:space="preserve"> that monitors low energy consumption </w:t>
            </w:r>
            <w:proofErr w:type="gramStart"/>
            <w:r w:rsidRPr="00585B48">
              <w:rPr>
                <w:rFonts w:ascii="Times" w:hAnsi="Times"/>
                <w:color w:val="auto"/>
                <w:sz w:val="24"/>
              </w:rPr>
              <w:t xml:space="preserve">orbits  </w:t>
            </w:r>
            <w:proofErr w:type="gramEnd"/>
          </w:p>
        </w:tc>
      </w:tr>
      <w:tr w:rsidR="00585B48" w:rsidRPr="00795764" w14:paraId="666CEB0A" w14:textId="77777777" w:rsidTr="00585B48">
        <w:tc>
          <w:tcPr>
            <w:tcW w:w="1278" w:type="dxa"/>
            <w:tcMar>
              <w:top w:w="115" w:type="dxa"/>
              <w:left w:w="115" w:type="dxa"/>
              <w:bottom w:w="144" w:type="dxa"/>
              <w:right w:w="115" w:type="dxa"/>
            </w:tcMar>
          </w:tcPr>
          <w:p w14:paraId="56ABDFA2" w14:textId="77777777" w:rsidR="00585B48" w:rsidRPr="00795764" w:rsidRDefault="00585B48" w:rsidP="00795764">
            <w:pPr>
              <w:pStyle w:val="Normal10"/>
              <w:rPr>
                <w:rFonts w:ascii="Times" w:hAnsi="Times"/>
                <w:b/>
                <w:color w:val="auto"/>
                <w:sz w:val="24"/>
              </w:rPr>
            </w:pPr>
            <w:r w:rsidRPr="00795764">
              <w:rPr>
                <w:rFonts w:ascii="Times" w:hAnsi="Times"/>
                <w:b/>
                <w:color w:val="auto"/>
                <w:sz w:val="24"/>
              </w:rPr>
              <w:t>EX-2</w:t>
            </w:r>
          </w:p>
          <w:p w14:paraId="1BF5FAD0" w14:textId="1AAF38E6" w:rsidR="00585B48" w:rsidRPr="00795764" w:rsidRDefault="00585B48" w:rsidP="00795764">
            <w:pPr>
              <w:pStyle w:val="Normal10"/>
              <w:rPr>
                <w:rFonts w:ascii="Times" w:hAnsi="Times"/>
                <w:color w:val="auto"/>
                <w:sz w:val="24"/>
              </w:rPr>
            </w:pPr>
            <w:proofErr w:type="gramStart"/>
            <w:r w:rsidRPr="00795764">
              <w:rPr>
                <w:rFonts w:ascii="Times" w:hAnsi="Times"/>
                <w:color w:val="auto"/>
                <w:sz w:val="24"/>
              </w:rPr>
              <w:t>( ,</w:t>
            </w:r>
            <w:proofErr w:type="gramEnd"/>
            <w:r w:rsidRPr="00795764">
              <w:rPr>
                <w:rFonts w:ascii="Times" w:hAnsi="Times"/>
                <w:color w:val="auto"/>
                <w:sz w:val="24"/>
              </w:rPr>
              <w:t xml:space="preserve"> )</w:t>
            </w:r>
          </w:p>
        </w:tc>
        <w:tc>
          <w:tcPr>
            <w:tcW w:w="8298" w:type="dxa"/>
            <w:tcMar>
              <w:top w:w="115" w:type="dxa"/>
              <w:left w:w="115" w:type="dxa"/>
              <w:bottom w:w="144" w:type="dxa"/>
              <w:right w:w="115" w:type="dxa"/>
            </w:tcMar>
          </w:tcPr>
          <w:p w14:paraId="14974EE8" w14:textId="77777777" w:rsidR="00585B48" w:rsidRPr="00585B48" w:rsidRDefault="00585B48" w:rsidP="00BC18F5">
            <w:pPr>
              <w:pStyle w:val="NormalWeb"/>
              <w:spacing w:before="0" w:beforeAutospacing="0" w:after="0" w:afterAutospacing="0" w:line="276" w:lineRule="auto"/>
              <w:rPr>
                <w:color w:val="000000"/>
                <w:sz w:val="24"/>
                <w:szCs w:val="24"/>
              </w:rPr>
            </w:pPr>
            <w:r w:rsidRPr="00585B48">
              <w:rPr>
                <w:sz w:val="24"/>
                <w:szCs w:val="24"/>
              </w:rPr>
              <w:t xml:space="preserve">If </w:t>
            </w:r>
            <w:r w:rsidRPr="00585B48">
              <w:rPr>
                <w:color w:val="000000"/>
                <w:sz w:val="24"/>
                <w:szCs w:val="24"/>
              </w:rPr>
              <w:t xml:space="preserve">further analysis shows that the estimated efficiencies are higher than they </w:t>
            </w:r>
            <w:proofErr w:type="gramStart"/>
            <w:r w:rsidRPr="00585B48">
              <w:rPr>
                <w:color w:val="000000"/>
                <w:sz w:val="24"/>
                <w:szCs w:val="24"/>
              </w:rPr>
              <w:t>actually  are</w:t>
            </w:r>
            <w:proofErr w:type="gramEnd"/>
            <w:r w:rsidRPr="00585B48">
              <w:rPr>
                <w:color w:val="000000"/>
                <w:sz w:val="24"/>
                <w:szCs w:val="24"/>
              </w:rPr>
              <w:t>, the satellite might not have enough power budgeted.</w:t>
            </w:r>
          </w:p>
          <w:p w14:paraId="12190F4E" w14:textId="0BBADF72" w:rsidR="00585B48" w:rsidRPr="00585B48" w:rsidRDefault="00585B48" w:rsidP="00BC18F5">
            <w:pPr>
              <w:pStyle w:val="Normal10"/>
              <w:ind w:left="522"/>
              <w:rPr>
                <w:rFonts w:ascii="Times" w:hAnsi="Times"/>
                <w:color w:val="auto"/>
                <w:sz w:val="24"/>
              </w:rPr>
            </w:pPr>
            <w:r w:rsidRPr="00585B48">
              <w:rPr>
                <w:rFonts w:ascii="Times" w:hAnsi="Times"/>
                <w:b/>
                <w:sz w:val="24"/>
              </w:rPr>
              <w:t xml:space="preserve">Mitigation Strategy: </w:t>
            </w:r>
            <w:r w:rsidRPr="00585B48">
              <w:rPr>
                <w:rFonts w:ascii="Times" w:hAnsi="Times"/>
                <w:sz w:val="24"/>
              </w:rPr>
              <w:t xml:space="preserve">Further restrict </w:t>
            </w:r>
            <w:proofErr w:type="spellStart"/>
            <w:r w:rsidRPr="00585B48">
              <w:rPr>
                <w:rFonts w:ascii="Times" w:hAnsi="Times"/>
                <w:sz w:val="24"/>
              </w:rPr>
              <w:t>ConOps</w:t>
            </w:r>
            <w:proofErr w:type="spellEnd"/>
            <w:r w:rsidRPr="00585B48">
              <w:rPr>
                <w:rFonts w:ascii="Times" w:hAnsi="Times"/>
                <w:sz w:val="24"/>
              </w:rPr>
              <w:t xml:space="preserve"> to limit data capture, and require a sun-pointing mode to maximize power collection.</w:t>
            </w:r>
          </w:p>
        </w:tc>
      </w:tr>
      <w:tr w:rsidR="00585B48" w:rsidRPr="00795764" w14:paraId="49436402" w14:textId="77777777" w:rsidTr="00585B48">
        <w:tc>
          <w:tcPr>
            <w:tcW w:w="1278" w:type="dxa"/>
            <w:tcMar>
              <w:top w:w="115" w:type="dxa"/>
              <w:left w:w="115" w:type="dxa"/>
              <w:bottom w:w="144" w:type="dxa"/>
              <w:right w:w="115" w:type="dxa"/>
            </w:tcMar>
          </w:tcPr>
          <w:p w14:paraId="6C0FF263" w14:textId="77777777" w:rsidR="00585B48" w:rsidRPr="00795764" w:rsidRDefault="00585B48" w:rsidP="00795764">
            <w:pPr>
              <w:pStyle w:val="Normal10"/>
              <w:rPr>
                <w:rFonts w:ascii="Times" w:hAnsi="Times"/>
                <w:b/>
                <w:color w:val="auto"/>
                <w:sz w:val="24"/>
              </w:rPr>
            </w:pPr>
            <w:r w:rsidRPr="00795764">
              <w:rPr>
                <w:rFonts w:ascii="Times" w:hAnsi="Times"/>
                <w:b/>
                <w:color w:val="auto"/>
                <w:sz w:val="24"/>
              </w:rPr>
              <w:t>EX-3</w:t>
            </w:r>
          </w:p>
          <w:p w14:paraId="7B81D850" w14:textId="3AD2C03E" w:rsidR="00585B48" w:rsidRPr="00795764" w:rsidRDefault="00585B48" w:rsidP="00795764">
            <w:pPr>
              <w:pStyle w:val="Normal10"/>
              <w:rPr>
                <w:rFonts w:ascii="Times" w:hAnsi="Times"/>
                <w:color w:val="auto"/>
                <w:sz w:val="24"/>
              </w:rPr>
            </w:pPr>
            <w:proofErr w:type="gramStart"/>
            <w:r w:rsidRPr="00795764">
              <w:rPr>
                <w:rFonts w:ascii="Times" w:hAnsi="Times"/>
                <w:color w:val="auto"/>
                <w:sz w:val="24"/>
              </w:rPr>
              <w:t>( ,</w:t>
            </w:r>
            <w:proofErr w:type="gramEnd"/>
            <w:r w:rsidRPr="00795764">
              <w:rPr>
                <w:rFonts w:ascii="Times" w:hAnsi="Times"/>
                <w:color w:val="auto"/>
                <w:sz w:val="24"/>
              </w:rPr>
              <w:t xml:space="preserve"> )</w:t>
            </w:r>
          </w:p>
        </w:tc>
        <w:tc>
          <w:tcPr>
            <w:tcW w:w="8298" w:type="dxa"/>
            <w:tcMar>
              <w:top w:w="115" w:type="dxa"/>
              <w:left w:w="115" w:type="dxa"/>
              <w:bottom w:w="144" w:type="dxa"/>
              <w:right w:w="115" w:type="dxa"/>
            </w:tcMar>
          </w:tcPr>
          <w:p w14:paraId="42889787" w14:textId="77777777" w:rsidR="00585B48" w:rsidRPr="00585B48" w:rsidRDefault="00585B48" w:rsidP="00BC18F5">
            <w:pPr>
              <w:spacing w:line="276" w:lineRule="auto"/>
              <w:rPr>
                <w:rFonts w:ascii="Times" w:eastAsia="Times New Roman" w:hAnsi="Times" w:cs="Times New Roman"/>
              </w:rPr>
            </w:pPr>
            <w:r w:rsidRPr="00585B48">
              <w:rPr>
                <w:rFonts w:ascii="Times" w:hAnsi="Times"/>
              </w:rPr>
              <w:t xml:space="preserve">If </w:t>
            </w:r>
            <w:r w:rsidRPr="00585B48">
              <w:rPr>
                <w:rFonts w:ascii="Times" w:eastAsia="Times New Roman" w:hAnsi="Times" w:cs="Times New Roman"/>
                <w:color w:val="000000"/>
              </w:rPr>
              <w:t xml:space="preserve">other subsystems realize they have larger average power requirements than predicted, particularly Avionics or </w:t>
            </w:r>
            <w:proofErr w:type="spellStart"/>
            <w:r w:rsidRPr="00585B48">
              <w:rPr>
                <w:rFonts w:ascii="Times" w:eastAsia="Times New Roman" w:hAnsi="Times" w:cs="Times New Roman"/>
                <w:color w:val="000000"/>
              </w:rPr>
              <w:t>Comm</w:t>
            </w:r>
            <w:proofErr w:type="spellEnd"/>
            <w:r w:rsidRPr="00585B48">
              <w:rPr>
                <w:rFonts w:ascii="Times" w:eastAsia="Times New Roman" w:hAnsi="Times" w:cs="Times New Roman"/>
                <w:color w:val="000000"/>
              </w:rPr>
              <w:t>, it could mean that the selected power distribution system could no longer handle the required power.</w:t>
            </w:r>
          </w:p>
          <w:p w14:paraId="260C847D" w14:textId="0D29E4A5" w:rsidR="00585B48" w:rsidRPr="00585B48" w:rsidRDefault="00585B48" w:rsidP="00BC18F5">
            <w:pPr>
              <w:pStyle w:val="NormalWeb"/>
              <w:spacing w:before="0" w:beforeAutospacing="0" w:after="0" w:afterAutospacing="0" w:line="276" w:lineRule="auto"/>
              <w:ind w:left="720"/>
              <w:rPr>
                <w:color w:val="000000"/>
                <w:sz w:val="24"/>
                <w:szCs w:val="24"/>
              </w:rPr>
            </w:pPr>
            <w:r w:rsidRPr="00585B48">
              <w:rPr>
                <w:b/>
                <w:sz w:val="24"/>
                <w:szCs w:val="24"/>
              </w:rPr>
              <w:t xml:space="preserve">Mitigation Strategy: </w:t>
            </w:r>
            <w:r w:rsidRPr="00585B48">
              <w:rPr>
                <w:rFonts w:eastAsia="Times New Roman"/>
                <w:color w:val="000000"/>
                <w:sz w:val="24"/>
                <w:szCs w:val="24"/>
              </w:rPr>
              <w:t>Select a different power distribution system that supports higher power usage, or develop a custom power distribution system.</w:t>
            </w:r>
          </w:p>
        </w:tc>
      </w:tr>
    </w:tbl>
    <w:p w14:paraId="290C80D8" w14:textId="77777777" w:rsidR="00182D68" w:rsidRPr="00795764" w:rsidRDefault="00182D68" w:rsidP="00182D68">
      <w:pPr>
        <w:pStyle w:val="Normal1"/>
        <w:rPr>
          <w:rFonts w:ascii="Times" w:hAnsi="Times" w:cs="Times New Roman"/>
          <w:color w:val="auto"/>
        </w:rPr>
      </w:pPr>
    </w:p>
    <w:p w14:paraId="5FB7B7B5" w14:textId="715EF3D7" w:rsidR="00182D68" w:rsidRPr="00795764" w:rsidRDefault="00182D68" w:rsidP="00182D68">
      <w:pPr>
        <w:pStyle w:val="Heading2"/>
        <w:rPr>
          <w:rFonts w:ascii="Times" w:hAnsi="Times"/>
          <w:color w:val="auto"/>
        </w:rPr>
      </w:pPr>
      <w:bookmarkStart w:id="28" w:name="h.2whk60ngoa2i" w:colFirst="0" w:colLast="0"/>
      <w:bookmarkStart w:id="29" w:name="_Toc229296154"/>
      <w:bookmarkEnd w:id="28"/>
      <w:r w:rsidRPr="00795764">
        <w:rPr>
          <w:rFonts w:ascii="Times" w:eastAsia="Times New Roman" w:hAnsi="Times" w:cs="Times New Roman"/>
          <w:color w:val="auto"/>
        </w:rPr>
        <w:t xml:space="preserve">Future Work </w:t>
      </w:r>
      <w:bookmarkEnd w:id="29"/>
    </w:p>
    <w:p w14:paraId="14D2D53F" w14:textId="400DED8C" w:rsidR="00182D68" w:rsidRPr="00BC18F5" w:rsidRDefault="00795764" w:rsidP="00BC18F5">
      <w:pPr>
        <w:spacing w:line="276" w:lineRule="auto"/>
        <w:ind w:firstLine="720"/>
        <w:rPr>
          <w:rFonts w:ascii="Times" w:hAnsi="Times" w:cs="Times New Roman"/>
          <w:color w:val="000000"/>
        </w:rPr>
      </w:pPr>
      <w:r w:rsidRPr="00BC18F5">
        <w:rPr>
          <w:rFonts w:ascii="Times" w:hAnsi="Times" w:cs="Times New Roman"/>
          <w:color w:val="000000"/>
        </w:rPr>
        <w:t>At this stage of the analysis it appears the solar arrays could increase in size to accommodate longer data capture times during the month that has low energy collection per orbit. Before increasing the size of the solar arrays a trade study would have to be conducted to ensure the change does not significantly affect the other subsystems. To make the power collection analysis more detailed the STK analysis needs to includes rotation of the satellite from data capture to optical communications downlink, which requires the spacecraft to rotate about the x or y axis 180 degrees. The power subsystem needs to determine the interfaces between each subsystem in order to provide power at the appropriate voltage. A secondary concern for moving the design forward is determining if the secondary rechargeable lithium ion batteries can store enough power to make it through orbital insertion. Harnessing and layout of the power subsystem will need to be developed.</w:t>
      </w:r>
    </w:p>
    <w:p w14:paraId="774B82E3" w14:textId="77777777" w:rsidR="00182D68" w:rsidRPr="00795764" w:rsidRDefault="00182D68" w:rsidP="00182D68">
      <w:pPr>
        <w:pStyle w:val="Heading1"/>
        <w:rPr>
          <w:rFonts w:ascii="Times" w:hAnsi="Times"/>
          <w:color w:val="auto"/>
        </w:rPr>
      </w:pPr>
      <w:bookmarkStart w:id="30" w:name="h.5p9l7r80uzsp" w:colFirst="0" w:colLast="0"/>
      <w:bookmarkStart w:id="31" w:name="_Toc229241761"/>
      <w:bookmarkStart w:id="32" w:name="_Toc229296155"/>
      <w:bookmarkEnd w:id="30"/>
      <w:r w:rsidRPr="00795764">
        <w:rPr>
          <w:rFonts w:ascii="Times" w:eastAsia="Times New Roman" w:hAnsi="Times" w:cs="Times New Roman"/>
          <w:color w:val="auto"/>
        </w:rPr>
        <w:t>[Systems] Summary and Conclusions</w:t>
      </w:r>
      <w:bookmarkEnd w:id="31"/>
      <w:bookmarkEnd w:id="32"/>
    </w:p>
    <w:p w14:paraId="26E936BA" w14:textId="77777777" w:rsidR="00182D68" w:rsidRPr="00795764" w:rsidRDefault="00182D68" w:rsidP="00182D68">
      <w:pPr>
        <w:pStyle w:val="Normal1"/>
        <w:rPr>
          <w:rFonts w:ascii="Times" w:hAnsi="Times"/>
          <w:color w:val="auto"/>
          <w:sz w:val="24"/>
        </w:rPr>
      </w:pPr>
    </w:p>
    <w:p w14:paraId="5BE54593" w14:textId="77777777" w:rsidR="00182D68" w:rsidRPr="00795764" w:rsidRDefault="00182D68" w:rsidP="00182D68">
      <w:pPr>
        <w:pStyle w:val="Normal1"/>
        <w:rPr>
          <w:rFonts w:ascii="Times" w:hAnsi="Times"/>
          <w:color w:val="auto"/>
          <w:sz w:val="24"/>
        </w:rPr>
      </w:pPr>
    </w:p>
    <w:p w14:paraId="05AB079A" w14:textId="77777777" w:rsidR="00182D68" w:rsidRPr="00795764" w:rsidRDefault="00182D68" w:rsidP="00182D68">
      <w:pPr>
        <w:pStyle w:val="Heading1"/>
        <w:rPr>
          <w:rFonts w:ascii="Times" w:hAnsi="Times"/>
          <w:color w:val="auto"/>
        </w:rPr>
      </w:pPr>
      <w:bookmarkStart w:id="33" w:name="h.lcou6zicfcp9" w:colFirst="0" w:colLast="0"/>
      <w:bookmarkStart w:id="34" w:name="_Toc229241762"/>
      <w:bookmarkStart w:id="35" w:name="_Toc229296156"/>
      <w:bookmarkEnd w:id="33"/>
      <w:r w:rsidRPr="00795764">
        <w:rPr>
          <w:rFonts w:ascii="Times" w:eastAsia="Times New Roman" w:hAnsi="Times" w:cs="Times New Roman"/>
          <w:color w:val="auto"/>
        </w:rPr>
        <w:t>Appendix for larger drawings</w:t>
      </w:r>
      <w:bookmarkEnd w:id="34"/>
      <w:bookmarkEnd w:id="35"/>
    </w:p>
    <w:p w14:paraId="0D4F4157" w14:textId="77777777" w:rsidR="00182D68" w:rsidRPr="00795764" w:rsidRDefault="00182D68" w:rsidP="00182D68">
      <w:pPr>
        <w:pStyle w:val="Normal1"/>
        <w:rPr>
          <w:rFonts w:ascii="Times" w:hAnsi="Times"/>
          <w:color w:val="auto"/>
        </w:rPr>
      </w:pPr>
    </w:p>
    <w:p w14:paraId="348A6865" w14:textId="77777777" w:rsidR="00182D68" w:rsidRPr="00795764" w:rsidRDefault="00182D68" w:rsidP="00182D68">
      <w:pPr>
        <w:pStyle w:val="Normal1"/>
        <w:rPr>
          <w:rFonts w:ascii="Times" w:hAnsi="Times"/>
          <w:color w:val="auto"/>
        </w:rPr>
      </w:pPr>
    </w:p>
    <w:p w14:paraId="3CD3B09A" w14:textId="77777777" w:rsidR="00182D68" w:rsidRPr="00795764" w:rsidRDefault="00182D68" w:rsidP="00182D68">
      <w:pPr>
        <w:pStyle w:val="Normal1"/>
        <w:rPr>
          <w:rFonts w:ascii="Times" w:hAnsi="Times"/>
          <w:color w:val="auto"/>
        </w:rPr>
      </w:pPr>
    </w:p>
    <w:p w14:paraId="38A8A0AC" w14:textId="77777777" w:rsidR="00875B47" w:rsidRPr="00795764" w:rsidRDefault="00875B47" w:rsidP="00875B47">
      <w:pPr>
        <w:spacing w:line="360" w:lineRule="auto"/>
        <w:rPr>
          <w:rFonts w:ascii="Times" w:hAnsi="Times"/>
        </w:rPr>
      </w:pPr>
    </w:p>
    <w:p w14:paraId="774B9F53" w14:textId="704E0F92" w:rsidR="0069364B" w:rsidRPr="0069364B" w:rsidRDefault="0069364B" w:rsidP="0069364B">
      <w:pPr>
        <w:spacing w:line="360" w:lineRule="auto"/>
      </w:pPr>
      <w:proofErr w:type="spellStart"/>
      <w:r>
        <w:rPr>
          <w:rFonts w:ascii="Times" w:hAnsi="Times"/>
        </w:rPr>
        <w:t>Clydespace</w:t>
      </w:r>
      <w:proofErr w:type="spellEnd"/>
    </w:p>
    <w:p w14:paraId="11ADD55E" w14:textId="058E9A57" w:rsidR="0069364B" w:rsidRDefault="00383355" w:rsidP="0069364B">
      <w:r>
        <w:t xml:space="preserve">Clyde-Space. </w:t>
      </w:r>
      <w:proofErr w:type="gramStart"/>
      <w:r>
        <w:t>Small Sat Power Specification Sheet.</w:t>
      </w:r>
      <w:proofErr w:type="gramEnd"/>
      <w:r>
        <w:t xml:space="preserve"> </w:t>
      </w:r>
      <w:hyperlink r:id="rId29" w:history="1">
        <w:r w:rsidRPr="00D978F0">
          <w:rPr>
            <w:rStyle w:val="Hyperlink"/>
          </w:rPr>
          <w:t>http://www.clyde-space.com/products/electrical_power_systems/smallsat_power</w:t>
        </w:r>
      </w:hyperlink>
      <w:r w:rsidR="00955702">
        <w:t xml:space="preserve"> </w:t>
      </w:r>
      <w:r w:rsidR="00955702">
        <w:rPr>
          <w:color w:val="000000"/>
        </w:rPr>
        <w:t>Accessed: May 7, 2013.</w:t>
      </w:r>
    </w:p>
    <w:p w14:paraId="7D37DE59" w14:textId="77777777" w:rsidR="00383355" w:rsidRDefault="00383355" w:rsidP="0069364B"/>
    <w:p w14:paraId="6406C479" w14:textId="4A268685" w:rsidR="000A730C" w:rsidRDefault="00955702" w:rsidP="0069364B">
      <w:proofErr w:type="spellStart"/>
      <w:r>
        <w:t>Emcore</w:t>
      </w:r>
      <w:proofErr w:type="spellEnd"/>
      <w:r>
        <w:t xml:space="preserve">. </w:t>
      </w:r>
      <w:proofErr w:type="gramStart"/>
      <w:r w:rsidRPr="00955702">
        <w:t>ZTJ Photovoltaic Cell</w:t>
      </w:r>
      <w:r>
        <w:t xml:space="preserve"> Specification Sheet.</w:t>
      </w:r>
      <w:proofErr w:type="gramEnd"/>
      <w:r>
        <w:t xml:space="preserve"> </w:t>
      </w:r>
    </w:p>
    <w:p w14:paraId="78DE16EC" w14:textId="2AAAB9FA" w:rsidR="00955702" w:rsidRDefault="00955702" w:rsidP="0069364B">
      <w:hyperlink r:id="rId30" w:history="1">
        <w:r w:rsidRPr="00D978F0">
          <w:rPr>
            <w:rStyle w:val="Hyperlink"/>
          </w:rPr>
          <w:t>http://www.emcore.com/wp-content/uploads/ZTJ_Datasheet.pdf</w:t>
        </w:r>
      </w:hyperlink>
      <w:r>
        <w:t xml:space="preserve"> </w:t>
      </w:r>
      <w:r>
        <w:rPr>
          <w:color w:val="000000"/>
        </w:rPr>
        <w:t>Accessed: May 7, 2013.</w:t>
      </w:r>
    </w:p>
    <w:p w14:paraId="7903AC79" w14:textId="77777777" w:rsidR="00955702" w:rsidRDefault="00955702" w:rsidP="0069364B"/>
    <w:p w14:paraId="1CFC86EF" w14:textId="479DFBB1" w:rsidR="00955702" w:rsidRDefault="00955702" w:rsidP="0069364B">
      <w:pPr>
        <w:rPr>
          <w:color w:val="000000"/>
        </w:rPr>
      </w:pPr>
      <w:proofErr w:type="gramStart"/>
      <w:r>
        <w:t>Clyde-Space, Battery Specification Sheet.</w:t>
      </w:r>
      <w:proofErr w:type="gramEnd"/>
      <w:r>
        <w:t xml:space="preserve"> </w:t>
      </w:r>
      <w:hyperlink r:id="rId31" w:history="1">
        <w:r w:rsidRPr="00795764">
          <w:rPr>
            <w:rStyle w:val="Hyperlink"/>
            <w:color w:val="1155CC"/>
          </w:rPr>
          <w:t>http://www.clyde-space.com/products/spacecraft_batteries</w:t>
        </w:r>
      </w:hyperlink>
      <w:r>
        <w:rPr>
          <w:color w:val="000000"/>
        </w:rPr>
        <w:t>. Accessed: May 7, 2013.</w:t>
      </w:r>
    </w:p>
    <w:p w14:paraId="4AC39D3F" w14:textId="77777777" w:rsidR="00955702" w:rsidRDefault="00955702" w:rsidP="0069364B">
      <w:pPr>
        <w:rPr>
          <w:color w:val="000000"/>
        </w:rPr>
      </w:pPr>
    </w:p>
    <w:p w14:paraId="4D746914" w14:textId="77777777" w:rsidR="00955702" w:rsidRPr="0069364B" w:rsidRDefault="00955702" w:rsidP="0069364B"/>
    <w:sectPr w:rsidR="00955702" w:rsidRPr="0069364B" w:rsidSect="008D6F7D">
      <w:footerReference w:type="even" r:id="rId32"/>
      <w:footerReference w:type="default" r:id="rId3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1480BA" w14:textId="77777777" w:rsidR="00383355" w:rsidRDefault="00383355" w:rsidP="00B96CCF">
      <w:r>
        <w:separator/>
      </w:r>
    </w:p>
  </w:endnote>
  <w:endnote w:type="continuationSeparator" w:id="0">
    <w:p w14:paraId="56751425" w14:textId="77777777" w:rsidR="00383355" w:rsidRDefault="00383355" w:rsidP="00B9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DE459" w14:textId="77777777" w:rsidR="00383355" w:rsidRDefault="00383355" w:rsidP="00B125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827880" w14:textId="77777777" w:rsidR="00383355" w:rsidRDefault="00383355" w:rsidP="00AF03A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DF03E" w14:textId="77777777" w:rsidR="00383355" w:rsidRPr="00A16246" w:rsidRDefault="00383355" w:rsidP="00B1251D">
    <w:pPr>
      <w:pStyle w:val="Footer"/>
      <w:framePr w:wrap="around" w:vAnchor="text" w:hAnchor="margin" w:xAlign="right" w:y="1"/>
      <w:rPr>
        <w:rStyle w:val="PageNumber"/>
        <w:rFonts w:ascii="Times" w:hAnsi="Times"/>
      </w:rPr>
    </w:pPr>
    <w:r w:rsidRPr="00A16246">
      <w:rPr>
        <w:rStyle w:val="PageNumber"/>
        <w:rFonts w:ascii="Times" w:hAnsi="Times"/>
      </w:rPr>
      <w:fldChar w:fldCharType="begin"/>
    </w:r>
    <w:r w:rsidRPr="00A16246">
      <w:rPr>
        <w:rStyle w:val="PageNumber"/>
        <w:rFonts w:ascii="Times" w:hAnsi="Times"/>
      </w:rPr>
      <w:instrText xml:space="preserve">PAGE  </w:instrText>
    </w:r>
    <w:r w:rsidRPr="00A16246">
      <w:rPr>
        <w:rStyle w:val="PageNumber"/>
        <w:rFonts w:ascii="Times" w:hAnsi="Times"/>
      </w:rPr>
      <w:fldChar w:fldCharType="separate"/>
    </w:r>
    <w:r w:rsidR="00955702">
      <w:rPr>
        <w:rStyle w:val="PageNumber"/>
        <w:rFonts w:ascii="Times" w:hAnsi="Times"/>
        <w:noProof/>
      </w:rPr>
      <w:t>8</w:t>
    </w:r>
    <w:r w:rsidRPr="00A16246">
      <w:rPr>
        <w:rStyle w:val="PageNumber"/>
        <w:rFonts w:ascii="Times" w:hAnsi="Times"/>
      </w:rPr>
      <w:fldChar w:fldCharType="end"/>
    </w:r>
  </w:p>
  <w:p w14:paraId="25BD58AD" w14:textId="77777777" w:rsidR="00383355" w:rsidRPr="00A16246" w:rsidRDefault="00383355" w:rsidP="00AF03A4">
    <w:pPr>
      <w:pStyle w:val="Footer"/>
      <w:ind w:right="360"/>
      <w:rPr>
        <w:rFonts w:ascii="Times" w:hAnsi="Time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C1D45" w14:textId="77777777" w:rsidR="00383355" w:rsidRDefault="00383355" w:rsidP="00B96CCF">
      <w:r>
        <w:separator/>
      </w:r>
    </w:p>
  </w:footnote>
  <w:footnote w:type="continuationSeparator" w:id="0">
    <w:p w14:paraId="5FF24746" w14:textId="77777777" w:rsidR="00383355" w:rsidRDefault="00383355" w:rsidP="00B96C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4258"/>
    <w:multiLevelType w:val="hybridMultilevel"/>
    <w:tmpl w:val="AC4C8D00"/>
    <w:lvl w:ilvl="0" w:tplc="C7E8811E">
      <w:numFmt w:val="bullet"/>
      <w:lvlText w:val="-"/>
      <w:lvlJc w:val="left"/>
      <w:pPr>
        <w:tabs>
          <w:tab w:val="num" w:pos="1080"/>
        </w:tabs>
        <w:ind w:left="1080" w:hanging="360"/>
      </w:pPr>
      <w:rPr>
        <w:rFonts w:ascii="Times New Roman" w:eastAsia="Times"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3CEA1CAD"/>
    <w:multiLevelType w:val="hybridMultilevel"/>
    <w:tmpl w:val="D3002992"/>
    <w:lvl w:ilvl="0" w:tplc="4DCAB574">
      <w:start w:val="417"/>
      <w:numFmt w:val="bullet"/>
      <w:lvlText w:val="-"/>
      <w:lvlJc w:val="left"/>
      <w:pPr>
        <w:ind w:left="1080" w:hanging="360"/>
      </w:pPr>
      <w:rPr>
        <w:rFonts w:ascii="Times" w:eastAsia="Times New Roman" w:hAnsi="Times"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B3F68CE"/>
    <w:multiLevelType w:val="hybridMultilevel"/>
    <w:tmpl w:val="0B54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3E066E"/>
    <w:multiLevelType w:val="multilevel"/>
    <w:tmpl w:val="B65EE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274466"/>
    <w:multiLevelType w:val="hybridMultilevel"/>
    <w:tmpl w:val="7B1EB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DB46AF"/>
    <w:multiLevelType w:val="hybridMultilevel"/>
    <w:tmpl w:val="AFA6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0F7"/>
    <w:rsid w:val="0000012D"/>
    <w:rsid w:val="0000276E"/>
    <w:rsid w:val="0001082F"/>
    <w:rsid w:val="00012D5F"/>
    <w:rsid w:val="000147B1"/>
    <w:rsid w:val="00014BAC"/>
    <w:rsid w:val="00015AB8"/>
    <w:rsid w:val="00015D9B"/>
    <w:rsid w:val="00016339"/>
    <w:rsid w:val="00016567"/>
    <w:rsid w:val="00021B18"/>
    <w:rsid w:val="00022C9B"/>
    <w:rsid w:val="00031E45"/>
    <w:rsid w:val="00042A5A"/>
    <w:rsid w:val="00060A2D"/>
    <w:rsid w:val="000636AC"/>
    <w:rsid w:val="000714FF"/>
    <w:rsid w:val="00072D77"/>
    <w:rsid w:val="0007410E"/>
    <w:rsid w:val="00074E8C"/>
    <w:rsid w:val="00080925"/>
    <w:rsid w:val="000855A9"/>
    <w:rsid w:val="00087CA9"/>
    <w:rsid w:val="000924AC"/>
    <w:rsid w:val="00097383"/>
    <w:rsid w:val="000976CE"/>
    <w:rsid w:val="0009775A"/>
    <w:rsid w:val="000A3499"/>
    <w:rsid w:val="000A3987"/>
    <w:rsid w:val="000A4520"/>
    <w:rsid w:val="000A6EC9"/>
    <w:rsid w:val="000A730C"/>
    <w:rsid w:val="000B22BC"/>
    <w:rsid w:val="000C538B"/>
    <w:rsid w:val="000C58CD"/>
    <w:rsid w:val="000C66C3"/>
    <w:rsid w:val="000C750C"/>
    <w:rsid w:val="000D0B85"/>
    <w:rsid w:val="000D3A12"/>
    <w:rsid w:val="000E2036"/>
    <w:rsid w:val="000E2260"/>
    <w:rsid w:val="000E2DA9"/>
    <w:rsid w:val="000F01DC"/>
    <w:rsid w:val="000F055A"/>
    <w:rsid w:val="000F75B4"/>
    <w:rsid w:val="00103127"/>
    <w:rsid w:val="00110E0B"/>
    <w:rsid w:val="00110FD5"/>
    <w:rsid w:val="00116D47"/>
    <w:rsid w:val="00117DD0"/>
    <w:rsid w:val="00126059"/>
    <w:rsid w:val="00131C15"/>
    <w:rsid w:val="00132B49"/>
    <w:rsid w:val="00133683"/>
    <w:rsid w:val="001337EB"/>
    <w:rsid w:val="001416B2"/>
    <w:rsid w:val="001456BA"/>
    <w:rsid w:val="001461FD"/>
    <w:rsid w:val="001510C7"/>
    <w:rsid w:val="00152221"/>
    <w:rsid w:val="0015366F"/>
    <w:rsid w:val="001547B2"/>
    <w:rsid w:val="0015492A"/>
    <w:rsid w:val="0016549C"/>
    <w:rsid w:val="00165D9F"/>
    <w:rsid w:val="00181033"/>
    <w:rsid w:val="00182AD1"/>
    <w:rsid w:val="00182D68"/>
    <w:rsid w:val="00186084"/>
    <w:rsid w:val="00194B90"/>
    <w:rsid w:val="001A03F4"/>
    <w:rsid w:val="001A21D3"/>
    <w:rsid w:val="001A525B"/>
    <w:rsid w:val="001A58DB"/>
    <w:rsid w:val="001A60F7"/>
    <w:rsid w:val="001B2174"/>
    <w:rsid w:val="001C0607"/>
    <w:rsid w:val="001C28A7"/>
    <w:rsid w:val="001D0173"/>
    <w:rsid w:val="001D0339"/>
    <w:rsid w:val="001D406C"/>
    <w:rsid w:val="001E25E0"/>
    <w:rsid w:val="001E26F4"/>
    <w:rsid w:val="001F1303"/>
    <w:rsid w:val="001F34F0"/>
    <w:rsid w:val="001F5532"/>
    <w:rsid w:val="00201404"/>
    <w:rsid w:val="0020219F"/>
    <w:rsid w:val="0020787C"/>
    <w:rsid w:val="00220832"/>
    <w:rsid w:val="00223045"/>
    <w:rsid w:val="002240EA"/>
    <w:rsid w:val="00230388"/>
    <w:rsid w:val="00233445"/>
    <w:rsid w:val="00235364"/>
    <w:rsid w:val="002361CF"/>
    <w:rsid w:val="00240271"/>
    <w:rsid w:val="002426CF"/>
    <w:rsid w:val="00250D13"/>
    <w:rsid w:val="00250FBC"/>
    <w:rsid w:val="00251546"/>
    <w:rsid w:val="002618B4"/>
    <w:rsid w:val="00263FCE"/>
    <w:rsid w:val="00266268"/>
    <w:rsid w:val="00267E38"/>
    <w:rsid w:val="0027026A"/>
    <w:rsid w:val="00274A0F"/>
    <w:rsid w:val="00282B87"/>
    <w:rsid w:val="002A4A3C"/>
    <w:rsid w:val="002A72B3"/>
    <w:rsid w:val="002A7885"/>
    <w:rsid w:val="002B5165"/>
    <w:rsid w:val="002B5501"/>
    <w:rsid w:val="002B72A8"/>
    <w:rsid w:val="002B7603"/>
    <w:rsid w:val="002C16B3"/>
    <w:rsid w:val="002C2F72"/>
    <w:rsid w:val="002D2377"/>
    <w:rsid w:val="002D2B8F"/>
    <w:rsid w:val="002D550E"/>
    <w:rsid w:val="002E02CB"/>
    <w:rsid w:val="002E0A0D"/>
    <w:rsid w:val="002E5000"/>
    <w:rsid w:val="002F16CC"/>
    <w:rsid w:val="002F1E41"/>
    <w:rsid w:val="002F5970"/>
    <w:rsid w:val="00303425"/>
    <w:rsid w:val="00306D65"/>
    <w:rsid w:val="00311088"/>
    <w:rsid w:val="00314E1F"/>
    <w:rsid w:val="003168BC"/>
    <w:rsid w:val="00317F2E"/>
    <w:rsid w:val="00321E24"/>
    <w:rsid w:val="0032346D"/>
    <w:rsid w:val="00323845"/>
    <w:rsid w:val="00324B54"/>
    <w:rsid w:val="00324F02"/>
    <w:rsid w:val="003317D7"/>
    <w:rsid w:val="00333C15"/>
    <w:rsid w:val="0033452A"/>
    <w:rsid w:val="00343DB5"/>
    <w:rsid w:val="00345876"/>
    <w:rsid w:val="003507F5"/>
    <w:rsid w:val="00351FF2"/>
    <w:rsid w:val="003546DC"/>
    <w:rsid w:val="00354ACA"/>
    <w:rsid w:val="00357B5C"/>
    <w:rsid w:val="00360329"/>
    <w:rsid w:val="00361344"/>
    <w:rsid w:val="00366E92"/>
    <w:rsid w:val="003720FF"/>
    <w:rsid w:val="003732F2"/>
    <w:rsid w:val="00373CA1"/>
    <w:rsid w:val="00374715"/>
    <w:rsid w:val="003772C8"/>
    <w:rsid w:val="00383355"/>
    <w:rsid w:val="00392765"/>
    <w:rsid w:val="00394080"/>
    <w:rsid w:val="00394CA7"/>
    <w:rsid w:val="003A2480"/>
    <w:rsid w:val="003B31D9"/>
    <w:rsid w:val="003B3BD0"/>
    <w:rsid w:val="003C4F33"/>
    <w:rsid w:val="003C5F63"/>
    <w:rsid w:val="003D42C0"/>
    <w:rsid w:val="003D511A"/>
    <w:rsid w:val="003E022C"/>
    <w:rsid w:val="003E5FE2"/>
    <w:rsid w:val="003E61D1"/>
    <w:rsid w:val="003F2CF2"/>
    <w:rsid w:val="003F418D"/>
    <w:rsid w:val="003F54D9"/>
    <w:rsid w:val="003F60FC"/>
    <w:rsid w:val="0040049A"/>
    <w:rsid w:val="004007E6"/>
    <w:rsid w:val="004076CF"/>
    <w:rsid w:val="00411238"/>
    <w:rsid w:val="00425642"/>
    <w:rsid w:val="004275BC"/>
    <w:rsid w:val="0043197B"/>
    <w:rsid w:val="004333BB"/>
    <w:rsid w:val="00442AB4"/>
    <w:rsid w:val="00444887"/>
    <w:rsid w:val="00444DB1"/>
    <w:rsid w:val="00463268"/>
    <w:rsid w:val="00464AF8"/>
    <w:rsid w:val="0046588F"/>
    <w:rsid w:val="0047020C"/>
    <w:rsid w:val="00470587"/>
    <w:rsid w:val="00471D1E"/>
    <w:rsid w:val="00475881"/>
    <w:rsid w:val="00490CE0"/>
    <w:rsid w:val="00493214"/>
    <w:rsid w:val="004950FA"/>
    <w:rsid w:val="004A34EE"/>
    <w:rsid w:val="004A4C62"/>
    <w:rsid w:val="004A6839"/>
    <w:rsid w:val="004B5585"/>
    <w:rsid w:val="004B7532"/>
    <w:rsid w:val="004C19AA"/>
    <w:rsid w:val="004C2765"/>
    <w:rsid w:val="004C377B"/>
    <w:rsid w:val="004C4AFF"/>
    <w:rsid w:val="004C4C32"/>
    <w:rsid w:val="004C50A7"/>
    <w:rsid w:val="004C58EC"/>
    <w:rsid w:val="004C67DC"/>
    <w:rsid w:val="004D094F"/>
    <w:rsid w:val="004D677E"/>
    <w:rsid w:val="004D76EC"/>
    <w:rsid w:val="004E015C"/>
    <w:rsid w:val="004E0E2C"/>
    <w:rsid w:val="004E6F44"/>
    <w:rsid w:val="004F2543"/>
    <w:rsid w:val="004F2FBB"/>
    <w:rsid w:val="004F5DCC"/>
    <w:rsid w:val="00500CDD"/>
    <w:rsid w:val="00502461"/>
    <w:rsid w:val="00503B1F"/>
    <w:rsid w:val="005061D8"/>
    <w:rsid w:val="0050691C"/>
    <w:rsid w:val="00510CEF"/>
    <w:rsid w:val="005124C3"/>
    <w:rsid w:val="0051349C"/>
    <w:rsid w:val="005147E3"/>
    <w:rsid w:val="00515799"/>
    <w:rsid w:val="00520E85"/>
    <w:rsid w:val="00521ACD"/>
    <w:rsid w:val="005230F4"/>
    <w:rsid w:val="005240D1"/>
    <w:rsid w:val="00524CD2"/>
    <w:rsid w:val="005261BB"/>
    <w:rsid w:val="0052669A"/>
    <w:rsid w:val="00527EA5"/>
    <w:rsid w:val="00533B9B"/>
    <w:rsid w:val="00533D8E"/>
    <w:rsid w:val="005410B6"/>
    <w:rsid w:val="00541D9D"/>
    <w:rsid w:val="0054462A"/>
    <w:rsid w:val="00552613"/>
    <w:rsid w:val="00553317"/>
    <w:rsid w:val="0055400D"/>
    <w:rsid w:val="00555AA0"/>
    <w:rsid w:val="00560F5D"/>
    <w:rsid w:val="00570BAD"/>
    <w:rsid w:val="00571ED4"/>
    <w:rsid w:val="00572D89"/>
    <w:rsid w:val="0058222F"/>
    <w:rsid w:val="00585B48"/>
    <w:rsid w:val="00593330"/>
    <w:rsid w:val="00594934"/>
    <w:rsid w:val="005969B8"/>
    <w:rsid w:val="005A1B35"/>
    <w:rsid w:val="005A3DDB"/>
    <w:rsid w:val="005A73E2"/>
    <w:rsid w:val="005B0CBD"/>
    <w:rsid w:val="005B7EC6"/>
    <w:rsid w:val="005C45FE"/>
    <w:rsid w:val="005C4C4C"/>
    <w:rsid w:val="005C7A2B"/>
    <w:rsid w:val="005E4AFB"/>
    <w:rsid w:val="005F1F6F"/>
    <w:rsid w:val="005F456B"/>
    <w:rsid w:val="005F4718"/>
    <w:rsid w:val="005F7CC3"/>
    <w:rsid w:val="0060517A"/>
    <w:rsid w:val="00605A99"/>
    <w:rsid w:val="00606116"/>
    <w:rsid w:val="00617E32"/>
    <w:rsid w:val="00621EAA"/>
    <w:rsid w:val="006227E3"/>
    <w:rsid w:val="00623E61"/>
    <w:rsid w:val="00631C55"/>
    <w:rsid w:val="0063746F"/>
    <w:rsid w:val="00641409"/>
    <w:rsid w:val="00643364"/>
    <w:rsid w:val="00645A54"/>
    <w:rsid w:val="00647871"/>
    <w:rsid w:val="00652A2A"/>
    <w:rsid w:val="00652CB8"/>
    <w:rsid w:val="00655224"/>
    <w:rsid w:val="00656689"/>
    <w:rsid w:val="00674579"/>
    <w:rsid w:val="00676A62"/>
    <w:rsid w:val="00677C6F"/>
    <w:rsid w:val="0068106E"/>
    <w:rsid w:val="00684A49"/>
    <w:rsid w:val="00684AFA"/>
    <w:rsid w:val="00691488"/>
    <w:rsid w:val="006927A8"/>
    <w:rsid w:val="0069364B"/>
    <w:rsid w:val="00693F49"/>
    <w:rsid w:val="006A3939"/>
    <w:rsid w:val="006A613E"/>
    <w:rsid w:val="006B0F25"/>
    <w:rsid w:val="006C01DD"/>
    <w:rsid w:val="006C12DC"/>
    <w:rsid w:val="006C2633"/>
    <w:rsid w:val="006C3985"/>
    <w:rsid w:val="006C48CE"/>
    <w:rsid w:val="006E146F"/>
    <w:rsid w:val="006E532E"/>
    <w:rsid w:val="006E60AA"/>
    <w:rsid w:val="006F04EF"/>
    <w:rsid w:val="006F1DD3"/>
    <w:rsid w:val="006F2854"/>
    <w:rsid w:val="006F3333"/>
    <w:rsid w:val="006F43EF"/>
    <w:rsid w:val="006F6508"/>
    <w:rsid w:val="00700117"/>
    <w:rsid w:val="007015E8"/>
    <w:rsid w:val="007032BD"/>
    <w:rsid w:val="00704AA9"/>
    <w:rsid w:val="00705AD9"/>
    <w:rsid w:val="00712B33"/>
    <w:rsid w:val="00714A5D"/>
    <w:rsid w:val="00717152"/>
    <w:rsid w:val="00724C1F"/>
    <w:rsid w:val="0072761F"/>
    <w:rsid w:val="00727B3E"/>
    <w:rsid w:val="00730A02"/>
    <w:rsid w:val="0073234F"/>
    <w:rsid w:val="00734552"/>
    <w:rsid w:val="007356F4"/>
    <w:rsid w:val="007403EC"/>
    <w:rsid w:val="007423CC"/>
    <w:rsid w:val="0074383A"/>
    <w:rsid w:val="00744007"/>
    <w:rsid w:val="00745FE0"/>
    <w:rsid w:val="00752F62"/>
    <w:rsid w:val="00753919"/>
    <w:rsid w:val="00753A26"/>
    <w:rsid w:val="007624BA"/>
    <w:rsid w:val="00763EEE"/>
    <w:rsid w:val="00765662"/>
    <w:rsid w:val="007656B9"/>
    <w:rsid w:val="0076733D"/>
    <w:rsid w:val="00776E87"/>
    <w:rsid w:val="00780BFC"/>
    <w:rsid w:val="007811A7"/>
    <w:rsid w:val="00782BB5"/>
    <w:rsid w:val="00790653"/>
    <w:rsid w:val="007921B9"/>
    <w:rsid w:val="007954EA"/>
    <w:rsid w:val="00795764"/>
    <w:rsid w:val="007A269B"/>
    <w:rsid w:val="007A5321"/>
    <w:rsid w:val="007A5CF8"/>
    <w:rsid w:val="007B2E88"/>
    <w:rsid w:val="007C5FD5"/>
    <w:rsid w:val="007D0D2D"/>
    <w:rsid w:val="007D0F31"/>
    <w:rsid w:val="007D356B"/>
    <w:rsid w:val="007D5727"/>
    <w:rsid w:val="007E12BD"/>
    <w:rsid w:val="007E50E9"/>
    <w:rsid w:val="007E5930"/>
    <w:rsid w:val="007F0888"/>
    <w:rsid w:val="007F583A"/>
    <w:rsid w:val="007F777E"/>
    <w:rsid w:val="008001CC"/>
    <w:rsid w:val="0080219B"/>
    <w:rsid w:val="008064ED"/>
    <w:rsid w:val="00807CF1"/>
    <w:rsid w:val="008128D1"/>
    <w:rsid w:val="00815780"/>
    <w:rsid w:val="00824C2F"/>
    <w:rsid w:val="008332F0"/>
    <w:rsid w:val="008369BB"/>
    <w:rsid w:val="00837F69"/>
    <w:rsid w:val="00847614"/>
    <w:rsid w:val="00850533"/>
    <w:rsid w:val="00851FB8"/>
    <w:rsid w:val="008524F9"/>
    <w:rsid w:val="008614E7"/>
    <w:rsid w:val="00861C41"/>
    <w:rsid w:val="008627C9"/>
    <w:rsid w:val="00863C15"/>
    <w:rsid w:val="008710AD"/>
    <w:rsid w:val="0087571C"/>
    <w:rsid w:val="00875B47"/>
    <w:rsid w:val="00881A7D"/>
    <w:rsid w:val="008872B4"/>
    <w:rsid w:val="00892788"/>
    <w:rsid w:val="0089718D"/>
    <w:rsid w:val="008A4F2E"/>
    <w:rsid w:val="008C6439"/>
    <w:rsid w:val="008C6C1F"/>
    <w:rsid w:val="008D041E"/>
    <w:rsid w:val="008D34CC"/>
    <w:rsid w:val="008D6F7D"/>
    <w:rsid w:val="008E0619"/>
    <w:rsid w:val="008E4F8E"/>
    <w:rsid w:val="008E5C4A"/>
    <w:rsid w:val="008F5AC0"/>
    <w:rsid w:val="008F69DA"/>
    <w:rsid w:val="00906A94"/>
    <w:rsid w:val="0090713D"/>
    <w:rsid w:val="009103D7"/>
    <w:rsid w:val="0091143E"/>
    <w:rsid w:val="00913156"/>
    <w:rsid w:val="00915792"/>
    <w:rsid w:val="0091734E"/>
    <w:rsid w:val="00917761"/>
    <w:rsid w:val="00920F36"/>
    <w:rsid w:val="00924CB1"/>
    <w:rsid w:val="00936F50"/>
    <w:rsid w:val="00937CC4"/>
    <w:rsid w:val="009468D9"/>
    <w:rsid w:val="00947413"/>
    <w:rsid w:val="00955702"/>
    <w:rsid w:val="00963E9A"/>
    <w:rsid w:val="00965815"/>
    <w:rsid w:val="00965C3F"/>
    <w:rsid w:val="00967A30"/>
    <w:rsid w:val="00970214"/>
    <w:rsid w:val="00970A5A"/>
    <w:rsid w:val="00974818"/>
    <w:rsid w:val="00974CCB"/>
    <w:rsid w:val="0097603C"/>
    <w:rsid w:val="00981859"/>
    <w:rsid w:val="00984EAA"/>
    <w:rsid w:val="0099071F"/>
    <w:rsid w:val="00992585"/>
    <w:rsid w:val="0099334D"/>
    <w:rsid w:val="00995E54"/>
    <w:rsid w:val="00996587"/>
    <w:rsid w:val="009A1E34"/>
    <w:rsid w:val="009A25BB"/>
    <w:rsid w:val="009A30C3"/>
    <w:rsid w:val="009B3CCD"/>
    <w:rsid w:val="009B67B9"/>
    <w:rsid w:val="009C11A6"/>
    <w:rsid w:val="009C498E"/>
    <w:rsid w:val="009C6890"/>
    <w:rsid w:val="009D0FA9"/>
    <w:rsid w:val="009D2353"/>
    <w:rsid w:val="009D4794"/>
    <w:rsid w:val="009D5A73"/>
    <w:rsid w:val="009D5E4E"/>
    <w:rsid w:val="009E39FB"/>
    <w:rsid w:val="009E6249"/>
    <w:rsid w:val="009F4625"/>
    <w:rsid w:val="009F55D4"/>
    <w:rsid w:val="009F5EEB"/>
    <w:rsid w:val="009F73CF"/>
    <w:rsid w:val="009F7577"/>
    <w:rsid w:val="00A0053A"/>
    <w:rsid w:val="00A01DF1"/>
    <w:rsid w:val="00A0409E"/>
    <w:rsid w:val="00A0582E"/>
    <w:rsid w:val="00A05B23"/>
    <w:rsid w:val="00A14980"/>
    <w:rsid w:val="00A16246"/>
    <w:rsid w:val="00A500A5"/>
    <w:rsid w:val="00A53B2D"/>
    <w:rsid w:val="00A53EEC"/>
    <w:rsid w:val="00A702F2"/>
    <w:rsid w:val="00A71D89"/>
    <w:rsid w:val="00A726CA"/>
    <w:rsid w:val="00A805C6"/>
    <w:rsid w:val="00A82B08"/>
    <w:rsid w:val="00A83B70"/>
    <w:rsid w:val="00A86327"/>
    <w:rsid w:val="00A86911"/>
    <w:rsid w:val="00A9138C"/>
    <w:rsid w:val="00AA055A"/>
    <w:rsid w:val="00AA64A7"/>
    <w:rsid w:val="00AB0ED4"/>
    <w:rsid w:val="00AB6B59"/>
    <w:rsid w:val="00AC1924"/>
    <w:rsid w:val="00AC7CBC"/>
    <w:rsid w:val="00AE012D"/>
    <w:rsid w:val="00AE5FCE"/>
    <w:rsid w:val="00AE7CDF"/>
    <w:rsid w:val="00AF03A4"/>
    <w:rsid w:val="00AF1685"/>
    <w:rsid w:val="00B00176"/>
    <w:rsid w:val="00B00292"/>
    <w:rsid w:val="00B07C33"/>
    <w:rsid w:val="00B07E28"/>
    <w:rsid w:val="00B1143A"/>
    <w:rsid w:val="00B1251D"/>
    <w:rsid w:val="00B24EED"/>
    <w:rsid w:val="00B27A52"/>
    <w:rsid w:val="00B35211"/>
    <w:rsid w:val="00B35902"/>
    <w:rsid w:val="00B4050D"/>
    <w:rsid w:val="00B41156"/>
    <w:rsid w:val="00B5213D"/>
    <w:rsid w:val="00B52182"/>
    <w:rsid w:val="00B52E4F"/>
    <w:rsid w:val="00B53154"/>
    <w:rsid w:val="00B53C2F"/>
    <w:rsid w:val="00B558FE"/>
    <w:rsid w:val="00B55D93"/>
    <w:rsid w:val="00B71ADB"/>
    <w:rsid w:val="00B7207A"/>
    <w:rsid w:val="00B7397A"/>
    <w:rsid w:val="00B753C0"/>
    <w:rsid w:val="00B75AA2"/>
    <w:rsid w:val="00B76F92"/>
    <w:rsid w:val="00B77150"/>
    <w:rsid w:val="00B77FA7"/>
    <w:rsid w:val="00B77FAB"/>
    <w:rsid w:val="00B81D67"/>
    <w:rsid w:val="00B862A8"/>
    <w:rsid w:val="00B87C24"/>
    <w:rsid w:val="00B87F00"/>
    <w:rsid w:val="00B96CCF"/>
    <w:rsid w:val="00B96D3E"/>
    <w:rsid w:val="00BA6417"/>
    <w:rsid w:val="00BA776A"/>
    <w:rsid w:val="00BB10D6"/>
    <w:rsid w:val="00BB3E32"/>
    <w:rsid w:val="00BB7A90"/>
    <w:rsid w:val="00BC18F5"/>
    <w:rsid w:val="00BC36EB"/>
    <w:rsid w:val="00BC5F0E"/>
    <w:rsid w:val="00BD2FE7"/>
    <w:rsid w:val="00BE17B9"/>
    <w:rsid w:val="00BE1C21"/>
    <w:rsid w:val="00BE33DB"/>
    <w:rsid w:val="00BE51B0"/>
    <w:rsid w:val="00BF4CFB"/>
    <w:rsid w:val="00BF6291"/>
    <w:rsid w:val="00BF6808"/>
    <w:rsid w:val="00C130AF"/>
    <w:rsid w:val="00C15B3D"/>
    <w:rsid w:val="00C1604D"/>
    <w:rsid w:val="00C21AD2"/>
    <w:rsid w:val="00C21FE5"/>
    <w:rsid w:val="00C24D5C"/>
    <w:rsid w:val="00C253A5"/>
    <w:rsid w:val="00C26855"/>
    <w:rsid w:val="00C30291"/>
    <w:rsid w:val="00C348A0"/>
    <w:rsid w:val="00C3633D"/>
    <w:rsid w:val="00C36A8D"/>
    <w:rsid w:val="00C4075C"/>
    <w:rsid w:val="00C41BB6"/>
    <w:rsid w:val="00C42B26"/>
    <w:rsid w:val="00C52662"/>
    <w:rsid w:val="00C52B7F"/>
    <w:rsid w:val="00C5366A"/>
    <w:rsid w:val="00C53CFA"/>
    <w:rsid w:val="00C5657A"/>
    <w:rsid w:val="00C61D2F"/>
    <w:rsid w:val="00C726D4"/>
    <w:rsid w:val="00C73048"/>
    <w:rsid w:val="00C73FAD"/>
    <w:rsid w:val="00C773A2"/>
    <w:rsid w:val="00C8070C"/>
    <w:rsid w:val="00C82478"/>
    <w:rsid w:val="00C86AAF"/>
    <w:rsid w:val="00C87BA8"/>
    <w:rsid w:val="00C93B51"/>
    <w:rsid w:val="00C96EFE"/>
    <w:rsid w:val="00C97A19"/>
    <w:rsid w:val="00C97D7B"/>
    <w:rsid w:val="00CA441E"/>
    <w:rsid w:val="00CA74ED"/>
    <w:rsid w:val="00CB3780"/>
    <w:rsid w:val="00CB3A6A"/>
    <w:rsid w:val="00CC1E3C"/>
    <w:rsid w:val="00CC4F1D"/>
    <w:rsid w:val="00CD1332"/>
    <w:rsid w:val="00CD6F67"/>
    <w:rsid w:val="00CD7EAC"/>
    <w:rsid w:val="00CE2FAA"/>
    <w:rsid w:val="00CE6155"/>
    <w:rsid w:val="00CF045B"/>
    <w:rsid w:val="00CF2270"/>
    <w:rsid w:val="00CF3048"/>
    <w:rsid w:val="00CF37B2"/>
    <w:rsid w:val="00CF3DF7"/>
    <w:rsid w:val="00CF4C07"/>
    <w:rsid w:val="00CF4D32"/>
    <w:rsid w:val="00CF5E1C"/>
    <w:rsid w:val="00CF7211"/>
    <w:rsid w:val="00D008C8"/>
    <w:rsid w:val="00D050F9"/>
    <w:rsid w:val="00D05236"/>
    <w:rsid w:val="00D1002C"/>
    <w:rsid w:val="00D106A2"/>
    <w:rsid w:val="00D23962"/>
    <w:rsid w:val="00D23D7A"/>
    <w:rsid w:val="00D26D76"/>
    <w:rsid w:val="00D31885"/>
    <w:rsid w:val="00D36693"/>
    <w:rsid w:val="00D41CB8"/>
    <w:rsid w:val="00D427C6"/>
    <w:rsid w:val="00D429A6"/>
    <w:rsid w:val="00D43D84"/>
    <w:rsid w:val="00D44B82"/>
    <w:rsid w:val="00D54FB5"/>
    <w:rsid w:val="00D63F9B"/>
    <w:rsid w:val="00D73966"/>
    <w:rsid w:val="00D766C1"/>
    <w:rsid w:val="00D77714"/>
    <w:rsid w:val="00D828DC"/>
    <w:rsid w:val="00D8299D"/>
    <w:rsid w:val="00D83DEE"/>
    <w:rsid w:val="00D8454A"/>
    <w:rsid w:val="00D85C28"/>
    <w:rsid w:val="00D865F0"/>
    <w:rsid w:val="00DA00AB"/>
    <w:rsid w:val="00DA08A0"/>
    <w:rsid w:val="00DA0C54"/>
    <w:rsid w:val="00DA3AB2"/>
    <w:rsid w:val="00DA4EBD"/>
    <w:rsid w:val="00DA539B"/>
    <w:rsid w:val="00DB1B09"/>
    <w:rsid w:val="00DB21DA"/>
    <w:rsid w:val="00DB4F97"/>
    <w:rsid w:val="00DB7F73"/>
    <w:rsid w:val="00DC1FB3"/>
    <w:rsid w:val="00DC2BCD"/>
    <w:rsid w:val="00DC5342"/>
    <w:rsid w:val="00DC6343"/>
    <w:rsid w:val="00DC6F8B"/>
    <w:rsid w:val="00DC6FF8"/>
    <w:rsid w:val="00DD2C37"/>
    <w:rsid w:val="00DD6FC2"/>
    <w:rsid w:val="00DD7F3F"/>
    <w:rsid w:val="00DE038A"/>
    <w:rsid w:val="00DE5865"/>
    <w:rsid w:val="00DE785A"/>
    <w:rsid w:val="00DF45EA"/>
    <w:rsid w:val="00E04CAC"/>
    <w:rsid w:val="00E053F8"/>
    <w:rsid w:val="00E104CE"/>
    <w:rsid w:val="00E12675"/>
    <w:rsid w:val="00E13CC0"/>
    <w:rsid w:val="00E205D6"/>
    <w:rsid w:val="00E20A92"/>
    <w:rsid w:val="00E215F0"/>
    <w:rsid w:val="00E22F6D"/>
    <w:rsid w:val="00E26E8D"/>
    <w:rsid w:val="00E30575"/>
    <w:rsid w:val="00E31378"/>
    <w:rsid w:val="00E40AE6"/>
    <w:rsid w:val="00E43ABE"/>
    <w:rsid w:val="00E5529D"/>
    <w:rsid w:val="00E55966"/>
    <w:rsid w:val="00E57C95"/>
    <w:rsid w:val="00E61728"/>
    <w:rsid w:val="00E71B1A"/>
    <w:rsid w:val="00E744F8"/>
    <w:rsid w:val="00E745D4"/>
    <w:rsid w:val="00E76AE9"/>
    <w:rsid w:val="00E84E41"/>
    <w:rsid w:val="00E8523C"/>
    <w:rsid w:val="00E856AD"/>
    <w:rsid w:val="00E90A43"/>
    <w:rsid w:val="00E90D3D"/>
    <w:rsid w:val="00E9114E"/>
    <w:rsid w:val="00E9530E"/>
    <w:rsid w:val="00E95C4D"/>
    <w:rsid w:val="00E96F23"/>
    <w:rsid w:val="00EA7290"/>
    <w:rsid w:val="00EB1F50"/>
    <w:rsid w:val="00EB22C0"/>
    <w:rsid w:val="00EB3178"/>
    <w:rsid w:val="00EB3566"/>
    <w:rsid w:val="00EB3F4C"/>
    <w:rsid w:val="00EB67ED"/>
    <w:rsid w:val="00EC0CCB"/>
    <w:rsid w:val="00EC42B3"/>
    <w:rsid w:val="00ED398D"/>
    <w:rsid w:val="00ED71DD"/>
    <w:rsid w:val="00EE4DB7"/>
    <w:rsid w:val="00EF2E3D"/>
    <w:rsid w:val="00EF2E79"/>
    <w:rsid w:val="00EF4807"/>
    <w:rsid w:val="00EF4FBA"/>
    <w:rsid w:val="00EF5824"/>
    <w:rsid w:val="00EF6DA0"/>
    <w:rsid w:val="00EF74E6"/>
    <w:rsid w:val="00F072E0"/>
    <w:rsid w:val="00F12753"/>
    <w:rsid w:val="00F128B6"/>
    <w:rsid w:val="00F13D82"/>
    <w:rsid w:val="00F14168"/>
    <w:rsid w:val="00F16FA0"/>
    <w:rsid w:val="00F20BD9"/>
    <w:rsid w:val="00F23071"/>
    <w:rsid w:val="00F26984"/>
    <w:rsid w:val="00F33744"/>
    <w:rsid w:val="00F34A82"/>
    <w:rsid w:val="00F34D7E"/>
    <w:rsid w:val="00F37D05"/>
    <w:rsid w:val="00F41CD9"/>
    <w:rsid w:val="00F43BD4"/>
    <w:rsid w:val="00F46EF7"/>
    <w:rsid w:val="00F47B3C"/>
    <w:rsid w:val="00F5019A"/>
    <w:rsid w:val="00F50395"/>
    <w:rsid w:val="00F50CD6"/>
    <w:rsid w:val="00F53D14"/>
    <w:rsid w:val="00F57E8B"/>
    <w:rsid w:val="00F6105F"/>
    <w:rsid w:val="00F641DF"/>
    <w:rsid w:val="00F64208"/>
    <w:rsid w:val="00F64D47"/>
    <w:rsid w:val="00F65274"/>
    <w:rsid w:val="00F67BBB"/>
    <w:rsid w:val="00F75955"/>
    <w:rsid w:val="00F81D6A"/>
    <w:rsid w:val="00F82611"/>
    <w:rsid w:val="00F82E88"/>
    <w:rsid w:val="00F87512"/>
    <w:rsid w:val="00F92512"/>
    <w:rsid w:val="00FA0238"/>
    <w:rsid w:val="00FA5506"/>
    <w:rsid w:val="00FB2267"/>
    <w:rsid w:val="00FB234D"/>
    <w:rsid w:val="00FB3C8D"/>
    <w:rsid w:val="00FC6A58"/>
    <w:rsid w:val="00FD1BC8"/>
    <w:rsid w:val="00FD50C8"/>
    <w:rsid w:val="00FD7EB7"/>
    <w:rsid w:val="00FE2313"/>
    <w:rsid w:val="00FF08B3"/>
    <w:rsid w:val="00FF2546"/>
    <w:rsid w:val="00FF4E72"/>
    <w:rsid w:val="00FF6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828E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DB5"/>
    <w:rPr>
      <w:rFonts w:ascii="Times New Roman" w:hAnsi="Times New Roman"/>
    </w:rPr>
  </w:style>
  <w:style w:type="paragraph" w:styleId="Heading1">
    <w:name w:val="heading 1"/>
    <w:basedOn w:val="Normal"/>
    <w:next w:val="Normal"/>
    <w:link w:val="Heading1Char"/>
    <w:uiPriority w:val="9"/>
    <w:qFormat/>
    <w:rsid w:val="00343DB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nhideWhenUsed/>
    <w:qFormat/>
    <w:rsid w:val="00343DB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43DB5"/>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5154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5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6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3DB5"/>
    <w:rPr>
      <w:rFonts w:ascii="Times New Roman" w:eastAsiaTheme="majorEastAsia" w:hAnsi="Times New Roman" w:cstheme="majorBidi"/>
      <w:b/>
      <w:bCs/>
      <w:color w:val="345A8A" w:themeColor="accent1" w:themeShade="B5"/>
      <w:sz w:val="32"/>
      <w:szCs w:val="32"/>
    </w:rPr>
  </w:style>
  <w:style w:type="paragraph" w:styleId="TOCHeading">
    <w:name w:val="TOC Heading"/>
    <w:basedOn w:val="Heading1"/>
    <w:next w:val="Normal"/>
    <w:uiPriority w:val="39"/>
    <w:unhideWhenUsed/>
    <w:qFormat/>
    <w:rsid w:val="00EB3F4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B3F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3F4C"/>
    <w:rPr>
      <w:rFonts w:ascii="Lucida Grande" w:hAnsi="Lucida Grande" w:cs="Lucida Grande"/>
      <w:sz w:val="18"/>
      <w:szCs w:val="18"/>
    </w:rPr>
  </w:style>
  <w:style w:type="paragraph" w:styleId="TOC1">
    <w:name w:val="toc 1"/>
    <w:basedOn w:val="Normal"/>
    <w:next w:val="Normal"/>
    <w:autoRedefine/>
    <w:uiPriority w:val="39"/>
    <w:unhideWhenUsed/>
    <w:rsid w:val="00EB3F4C"/>
    <w:pPr>
      <w:spacing w:before="120"/>
    </w:pPr>
    <w:rPr>
      <w:b/>
    </w:rPr>
  </w:style>
  <w:style w:type="paragraph" w:styleId="TOC2">
    <w:name w:val="toc 2"/>
    <w:basedOn w:val="Normal"/>
    <w:next w:val="Normal"/>
    <w:autoRedefine/>
    <w:uiPriority w:val="39"/>
    <w:unhideWhenUsed/>
    <w:rsid w:val="00EB3F4C"/>
    <w:pPr>
      <w:ind w:left="240"/>
    </w:pPr>
    <w:rPr>
      <w:b/>
      <w:sz w:val="22"/>
      <w:szCs w:val="22"/>
    </w:rPr>
  </w:style>
  <w:style w:type="paragraph" w:styleId="TOC3">
    <w:name w:val="toc 3"/>
    <w:basedOn w:val="Normal"/>
    <w:next w:val="Normal"/>
    <w:autoRedefine/>
    <w:uiPriority w:val="39"/>
    <w:unhideWhenUsed/>
    <w:rsid w:val="00EB3F4C"/>
    <w:pPr>
      <w:ind w:left="480"/>
    </w:pPr>
    <w:rPr>
      <w:sz w:val="22"/>
      <w:szCs w:val="22"/>
    </w:rPr>
  </w:style>
  <w:style w:type="paragraph" w:styleId="TOC4">
    <w:name w:val="toc 4"/>
    <w:basedOn w:val="Normal"/>
    <w:next w:val="Normal"/>
    <w:autoRedefine/>
    <w:uiPriority w:val="39"/>
    <w:unhideWhenUsed/>
    <w:rsid w:val="00EB3F4C"/>
    <w:pPr>
      <w:ind w:left="720"/>
    </w:pPr>
    <w:rPr>
      <w:sz w:val="20"/>
      <w:szCs w:val="20"/>
    </w:rPr>
  </w:style>
  <w:style w:type="paragraph" w:styleId="TOC5">
    <w:name w:val="toc 5"/>
    <w:basedOn w:val="Normal"/>
    <w:next w:val="Normal"/>
    <w:autoRedefine/>
    <w:uiPriority w:val="39"/>
    <w:unhideWhenUsed/>
    <w:rsid w:val="00EB3F4C"/>
    <w:pPr>
      <w:ind w:left="960"/>
    </w:pPr>
    <w:rPr>
      <w:sz w:val="20"/>
      <w:szCs w:val="20"/>
    </w:rPr>
  </w:style>
  <w:style w:type="paragraph" w:styleId="TOC6">
    <w:name w:val="toc 6"/>
    <w:basedOn w:val="Normal"/>
    <w:next w:val="Normal"/>
    <w:autoRedefine/>
    <w:uiPriority w:val="39"/>
    <w:unhideWhenUsed/>
    <w:rsid w:val="00EB3F4C"/>
    <w:pPr>
      <w:ind w:left="1200"/>
    </w:pPr>
    <w:rPr>
      <w:sz w:val="20"/>
      <w:szCs w:val="20"/>
    </w:rPr>
  </w:style>
  <w:style w:type="paragraph" w:styleId="TOC7">
    <w:name w:val="toc 7"/>
    <w:basedOn w:val="Normal"/>
    <w:next w:val="Normal"/>
    <w:autoRedefine/>
    <w:uiPriority w:val="39"/>
    <w:unhideWhenUsed/>
    <w:rsid w:val="00EB3F4C"/>
    <w:pPr>
      <w:ind w:left="1440"/>
    </w:pPr>
    <w:rPr>
      <w:sz w:val="20"/>
      <w:szCs w:val="20"/>
    </w:rPr>
  </w:style>
  <w:style w:type="paragraph" w:styleId="TOC8">
    <w:name w:val="toc 8"/>
    <w:basedOn w:val="Normal"/>
    <w:next w:val="Normal"/>
    <w:autoRedefine/>
    <w:uiPriority w:val="39"/>
    <w:unhideWhenUsed/>
    <w:rsid w:val="00EB3F4C"/>
    <w:pPr>
      <w:ind w:left="1680"/>
    </w:pPr>
    <w:rPr>
      <w:sz w:val="20"/>
      <w:szCs w:val="20"/>
    </w:rPr>
  </w:style>
  <w:style w:type="paragraph" w:styleId="TOC9">
    <w:name w:val="toc 9"/>
    <w:basedOn w:val="Normal"/>
    <w:next w:val="Normal"/>
    <w:autoRedefine/>
    <w:uiPriority w:val="39"/>
    <w:unhideWhenUsed/>
    <w:rsid w:val="00EB3F4C"/>
    <w:pPr>
      <w:ind w:left="1920"/>
    </w:pPr>
    <w:rPr>
      <w:sz w:val="20"/>
      <w:szCs w:val="20"/>
    </w:rPr>
  </w:style>
  <w:style w:type="character" w:customStyle="1" w:styleId="Heading2Char">
    <w:name w:val="Heading 2 Char"/>
    <w:basedOn w:val="DefaultParagraphFont"/>
    <w:link w:val="Heading2"/>
    <w:rsid w:val="00343DB5"/>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343DB5"/>
    <w:rPr>
      <w:rFonts w:ascii="Times New Roman" w:eastAsiaTheme="majorEastAsia" w:hAnsi="Times New Roman" w:cstheme="majorBidi"/>
      <w:b/>
      <w:bCs/>
      <w:color w:val="4F81BD" w:themeColor="accent1"/>
    </w:rPr>
  </w:style>
  <w:style w:type="paragraph" w:styleId="PlainText">
    <w:name w:val="Plain Text"/>
    <w:basedOn w:val="Normal"/>
    <w:link w:val="PlainTextChar"/>
    <w:rsid w:val="00790653"/>
    <w:rPr>
      <w:rFonts w:ascii="Courier" w:eastAsia="Times New Roman" w:hAnsi="Courier" w:cs="Times New Roman"/>
      <w:szCs w:val="20"/>
    </w:rPr>
  </w:style>
  <w:style w:type="character" w:customStyle="1" w:styleId="PlainTextChar">
    <w:name w:val="Plain Text Char"/>
    <w:basedOn w:val="DefaultParagraphFont"/>
    <w:link w:val="PlainText"/>
    <w:rsid w:val="00790653"/>
    <w:rPr>
      <w:rFonts w:ascii="Courier" w:eastAsia="Times New Roman" w:hAnsi="Courier" w:cs="Times New Roman"/>
      <w:szCs w:val="20"/>
    </w:rPr>
  </w:style>
  <w:style w:type="paragraph" w:styleId="ListParagraph">
    <w:name w:val="List Paragraph"/>
    <w:basedOn w:val="Normal"/>
    <w:uiPriority w:val="34"/>
    <w:qFormat/>
    <w:rsid w:val="00F65274"/>
    <w:pPr>
      <w:ind w:left="720"/>
      <w:contextualSpacing/>
    </w:pPr>
  </w:style>
  <w:style w:type="character" w:styleId="Hyperlink">
    <w:name w:val="Hyperlink"/>
    <w:basedOn w:val="DefaultParagraphFont"/>
    <w:uiPriority w:val="99"/>
    <w:unhideWhenUsed/>
    <w:rsid w:val="00181033"/>
    <w:rPr>
      <w:color w:val="0000FF" w:themeColor="hyperlink"/>
      <w:u w:val="single"/>
    </w:rPr>
  </w:style>
  <w:style w:type="character" w:customStyle="1" w:styleId="Heading4Char">
    <w:name w:val="Heading 4 Char"/>
    <w:basedOn w:val="DefaultParagraphFont"/>
    <w:link w:val="Heading4"/>
    <w:uiPriority w:val="9"/>
    <w:rsid w:val="002515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54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B96CCF"/>
    <w:pPr>
      <w:tabs>
        <w:tab w:val="center" w:pos="4320"/>
        <w:tab w:val="right" w:pos="8640"/>
      </w:tabs>
    </w:pPr>
  </w:style>
  <w:style w:type="character" w:customStyle="1" w:styleId="HeaderChar">
    <w:name w:val="Header Char"/>
    <w:basedOn w:val="DefaultParagraphFont"/>
    <w:link w:val="Header"/>
    <w:uiPriority w:val="99"/>
    <w:rsid w:val="00B96CCF"/>
  </w:style>
  <w:style w:type="paragraph" w:styleId="Footer">
    <w:name w:val="footer"/>
    <w:basedOn w:val="Normal"/>
    <w:link w:val="FooterChar"/>
    <w:uiPriority w:val="99"/>
    <w:unhideWhenUsed/>
    <w:rsid w:val="00B96CCF"/>
    <w:pPr>
      <w:tabs>
        <w:tab w:val="center" w:pos="4320"/>
        <w:tab w:val="right" w:pos="8640"/>
      </w:tabs>
    </w:pPr>
  </w:style>
  <w:style w:type="character" w:customStyle="1" w:styleId="FooterChar">
    <w:name w:val="Footer Char"/>
    <w:basedOn w:val="DefaultParagraphFont"/>
    <w:link w:val="Footer"/>
    <w:uiPriority w:val="99"/>
    <w:rsid w:val="00B96CCF"/>
  </w:style>
  <w:style w:type="character" w:styleId="PageNumber">
    <w:name w:val="page number"/>
    <w:basedOn w:val="DefaultParagraphFont"/>
    <w:uiPriority w:val="99"/>
    <w:semiHidden/>
    <w:unhideWhenUsed/>
    <w:rsid w:val="00AF03A4"/>
  </w:style>
  <w:style w:type="paragraph" w:styleId="FootnoteText">
    <w:name w:val="footnote text"/>
    <w:basedOn w:val="Normal"/>
    <w:link w:val="FootnoteTextChar"/>
    <w:uiPriority w:val="99"/>
    <w:unhideWhenUsed/>
    <w:rsid w:val="00E744F8"/>
  </w:style>
  <w:style w:type="character" w:customStyle="1" w:styleId="FootnoteTextChar">
    <w:name w:val="Footnote Text Char"/>
    <w:basedOn w:val="DefaultParagraphFont"/>
    <w:link w:val="FootnoteText"/>
    <w:uiPriority w:val="99"/>
    <w:rsid w:val="00E744F8"/>
  </w:style>
  <w:style w:type="character" w:styleId="FootnoteReference">
    <w:name w:val="footnote reference"/>
    <w:basedOn w:val="DefaultParagraphFont"/>
    <w:uiPriority w:val="99"/>
    <w:unhideWhenUsed/>
    <w:rsid w:val="00E744F8"/>
    <w:rPr>
      <w:vertAlign w:val="superscript"/>
    </w:rPr>
  </w:style>
  <w:style w:type="paragraph" w:customStyle="1" w:styleId="Normal1">
    <w:name w:val="Normal1"/>
    <w:rsid w:val="00182D68"/>
    <w:pPr>
      <w:spacing w:line="276" w:lineRule="auto"/>
    </w:pPr>
    <w:rPr>
      <w:rFonts w:ascii="Arial" w:eastAsia="Arial" w:hAnsi="Arial" w:cs="Arial"/>
      <w:color w:val="000000"/>
      <w:sz w:val="22"/>
      <w:lang w:eastAsia="ja-JP"/>
    </w:rPr>
  </w:style>
  <w:style w:type="paragraph" w:styleId="NoSpacing">
    <w:name w:val="No Spacing"/>
    <w:uiPriority w:val="1"/>
    <w:qFormat/>
    <w:rsid w:val="00343DB5"/>
    <w:rPr>
      <w:rFonts w:ascii="Times New Roman" w:hAnsi="Times New Roman"/>
    </w:rPr>
  </w:style>
  <w:style w:type="paragraph" w:customStyle="1" w:styleId="Normal10">
    <w:name w:val="Normal1"/>
    <w:rsid w:val="00F92512"/>
    <w:pPr>
      <w:spacing w:line="276" w:lineRule="auto"/>
    </w:pPr>
    <w:rPr>
      <w:rFonts w:ascii="Arial" w:eastAsia="Arial" w:hAnsi="Arial" w:cs="Arial"/>
      <w:color w:val="000000"/>
      <w:sz w:val="22"/>
      <w:lang w:eastAsia="ja-JP"/>
    </w:rPr>
  </w:style>
  <w:style w:type="paragraph" w:styleId="NormalWeb">
    <w:name w:val="Normal (Web)"/>
    <w:basedOn w:val="Normal"/>
    <w:uiPriority w:val="99"/>
    <w:unhideWhenUsed/>
    <w:rsid w:val="00795764"/>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16339"/>
    <w:pPr>
      <w:spacing w:after="200"/>
    </w:pPr>
    <w:rPr>
      <w:b/>
      <w:bCs/>
      <w:color w:val="4F81BD" w:themeColor="accent1"/>
      <w:sz w:val="18"/>
      <w:szCs w:val="18"/>
    </w:rPr>
  </w:style>
  <w:style w:type="paragraph" w:styleId="EndnoteText">
    <w:name w:val="endnote text"/>
    <w:basedOn w:val="Normal"/>
    <w:link w:val="EndnoteTextChar"/>
    <w:uiPriority w:val="99"/>
    <w:unhideWhenUsed/>
    <w:rsid w:val="0069364B"/>
  </w:style>
  <w:style w:type="character" w:customStyle="1" w:styleId="EndnoteTextChar">
    <w:name w:val="Endnote Text Char"/>
    <w:basedOn w:val="DefaultParagraphFont"/>
    <w:link w:val="EndnoteText"/>
    <w:uiPriority w:val="99"/>
    <w:rsid w:val="0069364B"/>
    <w:rPr>
      <w:rFonts w:ascii="Times New Roman" w:hAnsi="Times New Roman"/>
    </w:rPr>
  </w:style>
  <w:style w:type="character" w:styleId="EndnoteReference">
    <w:name w:val="endnote reference"/>
    <w:basedOn w:val="DefaultParagraphFont"/>
    <w:uiPriority w:val="99"/>
    <w:unhideWhenUsed/>
    <w:rsid w:val="0069364B"/>
    <w:rPr>
      <w:vertAlign w:val="superscript"/>
    </w:rPr>
  </w:style>
  <w:style w:type="character" w:styleId="FollowedHyperlink">
    <w:name w:val="FollowedHyperlink"/>
    <w:basedOn w:val="DefaultParagraphFont"/>
    <w:uiPriority w:val="99"/>
    <w:semiHidden/>
    <w:unhideWhenUsed/>
    <w:rsid w:val="0095570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DB5"/>
    <w:rPr>
      <w:rFonts w:ascii="Times New Roman" w:hAnsi="Times New Roman"/>
    </w:rPr>
  </w:style>
  <w:style w:type="paragraph" w:styleId="Heading1">
    <w:name w:val="heading 1"/>
    <w:basedOn w:val="Normal"/>
    <w:next w:val="Normal"/>
    <w:link w:val="Heading1Char"/>
    <w:uiPriority w:val="9"/>
    <w:qFormat/>
    <w:rsid w:val="00343DB5"/>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nhideWhenUsed/>
    <w:qFormat/>
    <w:rsid w:val="00343DB5"/>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343DB5"/>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25154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54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A6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3DB5"/>
    <w:rPr>
      <w:rFonts w:ascii="Times New Roman" w:eastAsiaTheme="majorEastAsia" w:hAnsi="Times New Roman" w:cstheme="majorBidi"/>
      <w:b/>
      <w:bCs/>
      <w:color w:val="345A8A" w:themeColor="accent1" w:themeShade="B5"/>
      <w:sz w:val="32"/>
      <w:szCs w:val="32"/>
    </w:rPr>
  </w:style>
  <w:style w:type="paragraph" w:styleId="TOCHeading">
    <w:name w:val="TOC Heading"/>
    <w:basedOn w:val="Heading1"/>
    <w:next w:val="Normal"/>
    <w:uiPriority w:val="39"/>
    <w:unhideWhenUsed/>
    <w:qFormat/>
    <w:rsid w:val="00EB3F4C"/>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EB3F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3F4C"/>
    <w:rPr>
      <w:rFonts w:ascii="Lucida Grande" w:hAnsi="Lucida Grande" w:cs="Lucida Grande"/>
      <w:sz w:val="18"/>
      <w:szCs w:val="18"/>
    </w:rPr>
  </w:style>
  <w:style w:type="paragraph" w:styleId="TOC1">
    <w:name w:val="toc 1"/>
    <w:basedOn w:val="Normal"/>
    <w:next w:val="Normal"/>
    <w:autoRedefine/>
    <w:uiPriority w:val="39"/>
    <w:unhideWhenUsed/>
    <w:rsid w:val="00EB3F4C"/>
    <w:pPr>
      <w:spacing w:before="120"/>
    </w:pPr>
    <w:rPr>
      <w:b/>
    </w:rPr>
  </w:style>
  <w:style w:type="paragraph" w:styleId="TOC2">
    <w:name w:val="toc 2"/>
    <w:basedOn w:val="Normal"/>
    <w:next w:val="Normal"/>
    <w:autoRedefine/>
    <w:uiPriority w:val="39"/>
    <w:unhideWhenUsed/>
    <w:rsid w:val="00EB3F4C"/>
    <w:pPr>
      <w:ind w:left="240"/>
    </w:pPr>
    <w:rPr>
      <w:b/>
      <w:sz w:val="22"/>
      <w:szCs w:val="22"/>
    </w:rPr>
  </w:style>
  <w:style w:type="paragraph" w:styleId="TOC3">
    <w:name w:val="toc 3"/>
    <w:basedOn w:val="Normal"/>
    <w:next w:val="Normal"/>
    <w:autoRedefine/>
    <w:uiPriority w:val="39"/>
    <w:unhideWhenUsed/>
    <w:rsid w:val="00EB3F4C"/>
    <w:pPr>
      <w:ind w:left="480"/>
    </w:pPr>
    <w:rPr>
      <w:sz w:val="22"/>
      <w:szCs w:val="22"/>
    </w:rPr>
  </w:style>
  <w:style w:type="paragraph" w:styleId="TOC4">
    <w:name w:val="toc 4"/>
    <w:basedOn w:val="Normal"/>
    <w:next w:val="Normal"/>
    <w:autoRedefine/>
    <w:uiPriority w:val="39"/>
    <w:unhideWhenUsed/>
    <w:rsid w:val="00EB3F4C"/>
    <w:pPr>
      <w:ind w:left="720"/>
    </w:pPr>
    <w:rPr>
      <w:sz w:val="20"/>
      <w:szCs w:val="20"/>
    </w:rPr>
  </w:style>
  <w:style w:type="paragraph" w:styleId="TOC5">
    <w:name w:val="toc 5"/>
    <w:basedOn w:val="Normal"/>
    <w:next w:val="Normal"/>
    <w:autoRedefine/>
    <w:uiPriority w:val="39"/>
    <w:unhideWhenUsed/>
    <w:rsid w:val="00EB3F4C"/>
    <w:pPr>
      <w:ind w:left="960"/>
    </w:pPr>
    <w:rPr>
      <w:sz w:val="20"/>
      <w:szCs w:val="20"/>
    </w:rPr>
  </w:style>
  <w:style w:type="paragraph" w:styleId="TOC6">
    <w:name w:val="toc 6"/>
    <w:basedOn w:val="Normal"/>
    <w:next w:val="Normal"/>
    <w:autoRedefine/>
    <w:uiPriority w:val="39"/>
    <w:unhideWhenUsed/>
    <w:rsid w:val="00EB3F4C"/>
    <w:pPr>
      <w:ind w:left="1200"/>
    </w:pPr>
    <w:rPr>
      <w:sz w:val="20"/>
      <w:szCs w:val="20"/>
    </w:rPr>
  </w:style>
  <w:style w:type="paragraph" w:styleId="TOC7">
    <w:name w:val="toc 7"/>
    <w:basedOn w:val="Normal"/>
    <w:next w:val="Normal"/>
    <w:autoRedefine/>
    <w:uiPriority w:val="39"/>
    <w:unhideWhenUsed/>
    <w:rsid w:val="00EB3F4C"/>
    <w:pPr>
      <w:ind w:left="1440"/>
    </w:pPr>
    <w:rPr>
      <w:sz w:val="20"/>
      <w:szCs w:val="20"/>
    </w:rPr>
  </w:style>
  <w:style w:type="paragraph" w:styleId="TOC8">
    <w:name w:val="toc 8"/>
    <w:basedOn w:val="Normal"/>
    <w:next w:val="Normal"/>
    <w:autoRedefine/>
    <w:uiPriority w:val="39"/>
    <w:unhideWhenUsed/>
    <w:rsid w:val="00EB3F4C"/>
    <w:pPr>
      <w:ind w:left="1680"/>
    </w:pPr>
    <w:rPr>
      <w:sz w:val="20"/>
      <w:szCs w:val="20"/>
    </w:rPr>
  </w:style>
  <w:style w:type="paragraph" w:styleId="TOC9">
    <w:name w:val="toc 9"/>
    <w:basedOn w:val="Normal"/>
    <w:next w:val="Normal"/>
    <w:autoRedefine/>
    <w:uiPriority w:val="39"/>
    <w:unhideWhenUsed/>
    <w:rsid w:val="00EB3F4C"/>
    <w:pPr>
      <w:ind w:left="1920"/>
    </w:pPr>
    <w:rPr>
      <w:sz w:val="20"/>
      <w:szCs w:val="20"/>
    </w:rPr>
  </w:style>
  <w:style w:type="character" w:customStyle="1" w:styleId="Heading2Char">
    <w:name w:val="Heading 2 Char"/>
    <w:basedOn w:val="DefaultParagraphFont"/>
    <w:link w:val="Heading2"/>
    <w:rsid w:val="00343DB5"/>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343DB5"/>
    <w:rPr>
      <w:rFonts w:ascii="Times New Roman" w:eastAsiaTheme="majorEastAsia" w:hAnsi="Times New Roman" w:cstheme="majorBidi"/>
      <w:b/>
      <w:bCs/>
      <w:color w:val="4F81BD" w:themeColor="accent1"/>
    </w:rPr>
  </w:style>
  <w:style w:type="paragraph" w:styleId="PlainText">
    <w:name w:val="Plain Text"/>
    <w:basedOn w:val="Normal"/>
    <w:link w:val="PlainTextChar"/>
    <w:rsid w:val="00790653"/>
    <w:rPr>
      <w:rFonts w:ascii="Courier" w:eastAsia="Times New Roman" w:hAnsi="Courier" w:cs="Times New Roman"/>
      <w:szCs w:val="20"/>
    </w:rPr>
  </w:style>
  <w:style w:type="character" w:customStyle="1" w:styleId="PlainTextChar">
    <w:name w:val="Plain Text Char"/>
    <w:basedOn w:val="DefaultParagraphFont"/>
    <w:link w:val="PlainText"/>
    <w:rsid w:val="00790653"/>
    <w:rPr>
      <w:rFonts w:ascii="Courier" w:eastAsia="Times New Roman" w:hAnsi="Courier" w:cs="Times New Roman"/>
      <w:szCs w:val="20"/>
    </w:rPr>
  </w:style>
  <w:style w:type="paragraph" w:styleId="ListParagraph">
    <w:name w:val="List Paragraph"/>
    <w:basedOn w:val="Normal"/>
    <w:uiPriority w:val="34"/>
    <w:qFormat/>
    <w:rsid w:val="00F65274"/>
    <w:pPr>
      <w:ind w:left="720"/>
      <w:contextualSpacing/>
    </w:pPr>
  </w:style>
  <w:style w:type="character" w:styleId="Hyperlink">
    <w:name w:val="Hyperlink"/>
    <w:basedOn w:val="DefaultParagraphFont"/>
    <w:uiPriority w:val="99"/>
    <w:unhideWhenUsed/>
    <w:rsid w:val="00181033"/>
    <w:rPr>
      <w:color w:val="0000FF" w:themeColor="hyperlink"/>
      <w:u w:val="single"/>
    </w:rPr>
  </w:style>
  <w:style w:type="character" w:customStyle="1" w:styleId="Heading4Char">
    <w:name w:val="Heading 4 Char"/>
    <w:basedOn w:val="DefaultParagraphFont"/>
    <w:link w:val="Heading4"/>
    <w:uiPriority w:val="9"/>
    <w:rsid w:val="002515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546"/>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B96CCF"/>
    <w:pPr>
      <w:tabs>
        <w:tab w:val="center" w:pos="4320"/>
        <w:tab w:val="right" w:pos="8640"/>
      </w:tabs>
    </w:pPr>
  </w:style>
  <w:style w:type="character" w:customStyle="1" w:styleId="HeaderChar">
    <w:name w:val="Header Char"/>
    <w:basedOn w:val="DefaultParagraphFont"/>
    <w:link w:val="Header"/>
    <w:uiPriority w:val="99"/>
    <w:rsid w:val="00B96CCF"/>
  </w:style>
  <w:style w:type="paragraph" w:styleId="Footer">
    <w:name w:val="footer"/>
    <w:basedOn w:val="Normal"/>
    <w:link w:val="FooterChar"/>
    <w:uiPriority w:val="99"/>
    <w:unhideWhenUsed/>
    <w:rsid w:val="00B96CCF"/>
    <w:pPr>
      <w:tabs>
        <w:tab w:val="center" w:pos="4320"/>
        <w:tab w:val="right" w:pos="8640"/>
      </w:tabs>
    </w:pPr>
  </w:style>
  <w:style w:type="character" w:customStyle="1" w:styleId="FooterChar">
    <w:name w:val="Footer Char"/>
    <w:basedOn w:val="DefaultParagraphFont"/>
    <w:link w:val="Footer"/>
    <w:uiPriority w:val="99"/>
    <w:rsid w:val="00B96CCF"/>
  </w:style>
  <w:style w:type="character" w:styleId="PageNumber">
    <w:name w:val="page number"/>
    <w:basedOn w:val="DefaultParagraphFont"/>
    <w:uiPriority w:val="99"/>
    <w:semiHidden/>
    <w:unhideWhenUsed/>
    <w:rsid w:val="00AF03A4"/>
  </w:style>
  <w:style w:type="paragraph" w:styleId="FootnoteText">
    <w:name w:val="footnote text"/>
    <w:basedOn w:val="Normal"/>
    <w:link w:val="FootnoteTextChar"/>
    <w:uiPriority w:val="99"/>
    <w:unhideWhenUsed/>
    <w:rsid w:val="00E744F8"/>
  </w:style>
  <w:style w:type="character" w:customStyle="1" w:styleId="FootnoteTextChar">
    <w:name w:val="Footnote Text Char"/>
    <w:basedOn w:val="DefaultParagraphFont"/>
    <w:link w:val="FootnoteText"/>
    <w:uiPriority w:val="99"/>
    <w:rsid w:val="00E744F8"/>
  </w:style>
  <w:style w:type="character" w:styleId="FootnoteReference">
    <w:name w:val="footnote reference"/>
    <w:basedOn w:val="DefaultParagraphFont"/>
    <w:uiPriority w:val="99"/>
    <w:unhideWhenUsed/>
    <w:rsid w:val="00E744F8"/>
    <w:rPr>
      <w:vertAlign w:val="superscript"/>
    </w:rPr>
  </w:style>
  <w:style w:type="paragraph" w:customStyle="1" w:styleId="Normal1">
    <w:name w:val="Normal1"/>
    <w:rsid w:val="00182D68"/>
    <w:pPr>
      <w:spacing w:line="276" w:lineRule="auto"/>
    </w:pPr>
    <w:rPr>
      <w:rFonts w:ascii="Arial" w:eastAsia="Arial" w:hAnsi="Arial" w:cs="Arial"/>
      <w:color w:val="000000"/>
      <w:sz w:val="22"/>
      <w:lang w:eastAsia="ja-JP"/>
    </w:rPr>
  </w:style>
  <w:style w:type="paragraph" w:styleId="NoSpacing">
    <w:name w:val="No Spacing"/>
    <w:uiPriority w:val="1"/>
    <w:qFormat/>
    <w:rsid w:val="00343DB5"/>
    <w:rPr>
      <w:rFonts w:ascii="Times New Roman" w:hAnsi="Times New Roman"/>
    </w:rPr>
  </w:style>
  <w:style w:type="paragraph" w:customStyle="1" w:styleId="Normal10">
    <w:name w:val="Normal1"/>
    <w:rsid w:val="00F92512"/>
    <w:pPr>
      <w:spacing w:line="276" w:lineRule="auto"/>
    </w:pPr>
    <w:rPr>
      <w:rFonts w:ascii="Arial" w:eastAsia="Arial" w:hAnsi="Arial" w:cs="Arial"/>
      <w:color w:val="000000"/>
      <w:sz w:val="22"/>
      <w:lang w:eastAsia="ja-JP"/>
    </w:rPr>
  </w:style>
  <w:style w:type="paragraph" w:styleId="NormalWeb">
    <w:name w:val="Normal (Web)"/>
    <w:basedOn w:val="Normal"/>
    <w:uiPriority w:val="99"/>
    <w:unhideWhenUsed/>
    <w:rsid w:val="00795764"/>
    <w:pPr>
      <w:spacing w:before="100" w:beforeAutospacing="1" w:after="100" w:afterAutospacing="1"/>
    </w:pPr>
    <w:rPr>
      <w:rFonts w:ascii="Times" w:hAnsi="Times" w:cs="Times New Roman"/>
      <w:sz w:val="20"/>
      <w:szCs w:val="20"/>
    </w:rPr>
  </w:style>
  <w:style w:type="paragraph" w:styleId="Caption">
    <w:name w:val="caption"/>
    <w:basedOn w:val="Normal"/>
    <w:next w:val="Normal"/>
    <w:uiPriority w:val="35"/>
    <w:unhideWhenUsed/>
    <w:qFormat/>
    <w:rsid w:val="00016339"/>
    <w:pPr>
      <w:spacing w:after="200"/>
    </w:pPr>
    <w:rPr>
      <w:b/>
      <w:bCs/>
      <w:color w:val="4F81BD" w:themeColor="accent1"/>
      <w:sz w:val="18"/>
      <w:szCs w:val="18"/>
    </w:rPr>
  </w:style>
  <w:style w:type="paragraph" w:styleId="EndnoteText">
    <w:name w:val="endnote text"/>
    <w:basedOn w:val="Normal"/>
    <w:link w:val="EndnoteTextChar"/>
    <w:uiPriority w:val="99"/>
    <w:unhideWhenUsed/>
    <w:rsid w:val="0069364B"/>
  </w:style>
  <w:style w:type="character" w:customStyle="1" w:styleId="EndnoteTextChar">
    <w:name w:val="Endnote Text Char"/>
    <w:basedOn w:val="DefaultParagraphFont"/>
    <w:link w:val="EndnoteText"/>
    <w:uiPriority w:val="99"/>
    <w:rsid w:val="0069364B"/>
    <w:rPr>
      <w:rFonts w:ascii="Times New Roman" w:hAnsi="Times New Roman"/>
    </w:rPr>
  </w:style>
  <w:style w:type="character" w:styleId="EndnoteReference">
    <w:name w:val="endnote reference"/>
    <w:basedOn w:val="DefaultParagraphFont"/>
    <w:uiPriority w:val="99"/>
    <w:unhideWhenUsed/>
    <w:rsid w:val="0069364B"/>
    <w:rPr>
      <w:vertAlign w:val="superscript"/>
    </w:rPr>
  </w:style>
  <w:style w:type="character" w:styleId="FollowedHyperlink">
    <w:name w:val="FollowedHyperlink"/>
    <w:basedOn w:val="DefaultParagraphFont"/>
    <w:uiPriority w:val="99"/>
    <w:semiHidden/>
    <w:unhideWhenUsed/>
    <w:rsid w:val="00955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22803">
      <w:bodyDiv w:val="1"/>
      <w:marLeft w:val="0"/>
      <w:marRight w:val="0"/>
      <w:marTop w:val="0"/>
      <w:marBottom w:val="0"/>
      <w:divBdr>
        <w:top w:val="none" w:sz="0" w:space="0" w:color="auto"/>
        <w:left w:val="none" w:sz="0" w:space="0" w:color="auto"/>
        <w:bottom w:val="none" w:sz="0" w:space="0" w:color="auto"/>
        <w:right w:val="none" w:sz="0" w:space="0" w:color="auto"/>
      </w:divBdr>
    </w:div>
    <w:div w:id="469178091">
      <w:bodyDiv w:val="1"/>
      <w:marLeft w:val="0"/>
      <w:marRight w:val="0"/>
      <w:marTop w:val="0"/>
      <w:marBottom w:val="0"/>
      <w:divBdr>
        <w:top w:val="none" w:sz="0" w:space="0" w:color="auto"/>
        <w:left w:val="none" w:sz="0" w:space="0" w:color="auto"/>
        <w:bottom w:val="none" w:sz="0" w:space="0" w:color="auto"/>
        <w:right w:val="none" w:sz="0" w:space="0" w:color="auto"/>
      </w:divBdr>
    </w:div>
    <w:div w:id="629554937">
      <w:bodyDiv w:val="1"/>
      <w:marLeft w:val="0"/>
      <w:marRight w:val="0"/>
      <w:marTop w:val="0"/>
      <w:marBottom w:val="0"/>
      <w:divBdr>
        <w:top w:val="none" w:sz="0" w:space="0" w:color="auto"/>
        <w:left w:val="none" w:sz="0" w:space="0" w:color="auto"/>
        <w:bottom w:val="none" w:sz="0" w:space="0" w:color="auto"/>
        <w:right w:val="none" w:sz="0" w:space="0" w:color="auto"/>
      </w:divBdr>
    </w:div>
    <w:div w:id="842087538">
      <w:bodyDiv w:val="1"/>
      <w:marLeft w:val="0"/>
      <w:marRight w:val="0"/>
      <w:marTop w:val="0"/>
      <w:marBottom w:val="0"/>
      <w:divBdr>
        <w:top w:val="none" w:sz="0" w:space="0" w:color="auto"/>
        <w:left w:val="none" w:sz="0" w:space="0" w:color="auto"/>
        <w:bottom w:val="none" w:sz="0" w:space="0" w:color="auto"/>
        <w:right w:val="none" w:sz="0" w:space="0" w:color="auto"/>
      </w:divBdr>
    </w:div>
    <w:div w:id="899636855">
      <w:bodyDiv w:val="1"/>
      <w:marLeft w:val="0"/>
      <w:marRight w:val="0"/>
      <w:marTop w:val="0"/>
      <w:marBottom w:val="0"/>
      <w:divBdr>
        <w:top w:val="none" w:sz="0" w:space="0" w:color="auto"/>
        <w:left w:val="none" w:sz="0" w:space="0" w:color="auto"/>
        <w:bottom w:val="none" w:sz="0" w:space="0" w:color="auto"/>
        <w:right w:val="none" w:sz="0" w:space="0" w:color="auto"/>
      </w:divBdr>
    </w:div>
    <w:div w:id="1055591105">
      <w:bodyDiv w:val="1"/>
      <w:marLeft w:val="0"/>
      <w:marRight w:val="0"/>
      <w:marTop w:val="0"/>
      <w:marBottom w:val="0"/>
      <w:divBdr>
        <w:top w:val="none" w:sz="0" w:space="0" w:color="auto"/>
        <w:left w:val="none" w:sz="0" w:space="0" w:color="auto"/>
        <w:bottom w:val="none" w:sz="0" w:space="0" w:color="auto"/>
        <w:right w:val="none" w:sz="0" w:space="0" w:color="auto"/>
      </w:divBdr>
    </w:div>
    <w:div w:id="1097675386">
      <w:bodyDiv w:val="1"/>
      <w:marLeft w:val="0"/>
      <w:marRight w:val="0"/>
      <w:marTop w:val="0"/>
      <w:marBottom w:val="0"/>
      <w:divBdr>
        <w:top w:val="none" w:sz="0" w:space="0" w:color="auto"/>
        <w:left w:val="none" w:sz="0" w:space="0" w:color="auto"/>
        <w:bottom w:val="none" w:sz="0" w:space="0" w:color="auto"/>
        <w:right w:val="none" w:sz="0" w:space="0" w:color="auto"/>
      </w:divBdr>
    </w:div>
    <w:div w:id="1376656286">
      <w:bodyDiv w:val="1"/>
      <w:marLeft w:val="0"/>
      <w:marRight w:val="0"/>
      <w:marTop w:val="0"/>
      <w:marBottom w:val="0"/>
      <w:divBdr>
        <w:top w:val="none" w:sz="0" w:space="0" w:color="auto"/>
        <w:left w:val="none" w:sz="0" w:space="0" w:color="auto"/>
        <w:bottom w:val="none" w:sz="0" w:space="0" w:color="auto"/>
        <w:right w:val="none" w:sz="0" w:space="0" w:color="auto"/>
      </w:divBdr>
    </w:div>
    <w:div w:id="1843547499">
      <w:bodyDiv w:val="1"/>
      <w:marLeft w:val="0"/>
      <w:marRight w:val="0"/>
      <w:marTop w:val="0"/>
      <w:marBottom w:val="0"/>
      <w:divBdr>
        <w:top w:val="none" w:sz="0" w:space="0" w:color="auto"/>
        <w:left w:val="none" w:sz="0" w:space="0" w:color="auto"/>
        <w:bottom w:val="none" w:sz="0" w:space="0" w:color="auto"/>
        <w:right w:val="none" w:sz="0" w:space="0" w:color="auto"/>
      </w:divBdr>
    </w:div>
    <w:div w:id="1863548653">
      <w:bodyDiv w:val="1"/>
      <w:marLeft w:val="0"/>
      <w:marRight w:val="0"/>
      <w:marTop w:val="0"/>
      <w:marBottom w:val="0"/>
      <w:divBdr>
        <w:top w:val="none" w:sz="0" w:space="0" w:color="auto"/>
        <w:left w:val="none" w:sz="0" w:space="0" w:color="auto"/>
        <w:bottom w:val="none" w:sz="0" w:space="0" w:color="auto"/>
        <w:right w:val="none" w:sz="0" w:space="0" w:color="auto"/>
      </w:divBdr>
    </w:div>
    <w:div w:id="18645150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hyperlink" Target="http://www.clyde-space.com/products/electrical_power_systems/smallsat_pow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emcore.com/wp-content/uploads/ZTJ_Datasheet.pdf" TargetMode="External"/><Relationship Id="rId31" Type="http://schemas.openxmlformats.org/officeDocument/2006/relationships/hyperlink" Target="http://www.clyde-space.com/products/spacecraft_batteries" TargetMode="External"/><Relationship Id="rId32" Type="http://schemas.openxmlformats.org/officeDocument/2006/relationships/footer" Target="footer1.xml"/><Relationship Id="rId9" Type="http://schemas.openxmlformats.org/officeDocument/2006/relationships/image" Target="media/image1.jp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s://docs.google.com/spreadsheet/ccc?key=0Avv5ZCH0h428dExPdDZzQy1sMEJjLW1CbzlxTGVOSFE" TargetMode="External"/><Relationship Id="rId11" Type="http://schemas.openxmlformats.org/officeDocument/2006/relationships/chart" Target="charts/chart1.xml"/><Relationship Id="rId12" Type="http://schemas.openxmlformats.org/officeDocument/2006/relationships/image" Target="media/image2.png"/><Relationship Id="rId13" Type="http://schemas.openxmlformats.org/officeDocument/2006/relationships/hyperlink" Target="http://www.clyde-space.com/products/electrical_power_systems/smallsat_power" TargetMode="External"/><Relationship Id="rId14" Type="http://schemas.openxmlformats.org/officeDocument/2006/relationships/image" Target="media/image3.png"/><Relationship Id="rId15" Type="http://schemas.openxmlformats.org/officeDocument/2006/relationships/hyperlink" Target="http://www.clyde-space.com/products/spacecraft_batteries" TargetMode="External"/><Relationship Id="rId16" Type="http://schemas.openxmlformats.org/officeDocument/2006/relationships/image" Target="media/image4.jpg"/><Relationship Id="rId17" Type="http://schemas.openxmlformats.org/officeDocument/2006/relationships/image" Target="media/image5.jpg"/><Relationship Id="rId18" Type="http://schemas.openxmlformats.org/officeDocument/2006/relationships/image" Target="media/image6.jpg"/><Relationship Id="rId19" Type="http://schemas.openxmlformats.org/officeDocument/2006/relationships/image" Target="media/image7.jp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Macintosh%20HD:Users:eobropta:Documents:MIT:16.83:Power%20Consump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Sheet1!$B$9</c:f>
              <c:strCache>
                <c:ptCount val="1"/>
                <c:pt idx="0">
                  <c:v>Payload</c:v>
                </c:pt>
              </c:strCache>
            </c:strRef>
          </c:tx>
          <c:spPr>
            <a:solidFill>
              <a:srgbClr val="000090"/>
            </a:solidFill>
          </c:spPr>
          <c:invertIfNegative val="0"/>
          <c:cat>
            <c:strRef>
              <c:f>Sheet1!$A$10:$A$13</c:f>
              <c:strCache>
                <c:ptCount val="4"/>
                <c:pt idx="0">
                  <c:v>Data Capture</c:v>
                </c:pt>
                <c:pt idx="1">
                  <c:v>Downlink</c:v>
                </c:pt>
                <c:pt idx="2">
                  <c:v>SMS</c:v>
                </c:pt>
                <c:pt idx="3">
                  <c:v>Orbit Transfer</c:v>
                </c:pt>
              </c:strCache>
            </c:strRef>
          </c:cat>
          <c:val>
            <c:numRef>
              <c:f>Sheet1!$B$10:$B$13</c:f>
              <c:numCache>
                <c:formatCode>General</c:formatCode>
                <c:ptCount val="4"/>
                <c:pt idx="0">
                  <c:v>90.0</c:v>
                </c:pt>
                <c:pt idx="1">
                  <c:v>0.0</c:v>
                </c:pt>
                <c:pt idx="2">
                  <c:v>0.0</c:v>
                </c:pt>
                <c:pt idx="3">
                  <c:v>0.0</c:v>
                </c:pt>
              </c:numCache>
            </c:numRef>
          </c:val>
        </c:ser>
        <c:ser>
          <c:idx val="1"/>
          <c:order val="1"/>
          <c:tx>
            <c:strRef>
              <c:f>Sheet1!$C$9</c:f>
              <c:strCache>
                <c:ptCount val="1"/>
                <c:pt idx="0">
                  <c:v>Comm</c:v>
                </c:pt>
              </c:strCache>
            </c:strRef>
          </c:tx>
          <c:spPr>
            <a:solidFill>
              <a:schemeClr val="accent5">
                <a:lumMod val="75000"/>
              </a:schemeClr>
            </a:solidFill>
          </c:spPr>
          <c:invertIfNegative val="0"/>
          <c:cat>
            <c:strRef>
              <c:f>Sheet1!$A$10:$A$13</c:f>
              <c:strCache>
                <c:ptCount val="4"/>
                <c:pt idx="0">
                  <c:v>Data Capture</c:v>
                </c:pt>
                <c:pt idx="1">
                  <c:v>Downlink</c:v>
                </c:pt>
                <c:pt idx="2">
                  <c:v>SMS</c:v>
                </c:pt>
                <c:pt idx="3">
                  <c:v>Orbit Transfer</c:v>
                </c:pt>
              </c:strCache>
            </c:strRef>
          </c:cat>
          <c:val>
            <c:numRef>
              <c:f>Sheet1!$C$10:$C$13</c:f>
              <c:numCache>
                <c:formatCode>General</c:formatCode>
                <c:ptCount val="4"/>
                <c:pt idx="0">
                  <c:v>26.0</c:v>
                </c:pt>
                <c:pt idx="1">
                  <c:v>116.0</c:v>
                </c:pt>
                <c:pt idx="2">
                  <c:v>26.0</c:v>
                </c:pt>
                <c:pt idx="3">
                  <c:v>26.0</c:v>
                </c:pt>
              </c:numCache>
            </c:numRef>
          </c:val>
        </c:ser>
        <c:ser>
          <c:idx val="2"/>
          <c:order val="2"/>
          <c:tx>
            <c:strRef>
              <c:f>Sheet1!$D$9</c:f>
              <c:strCache>
                <c:ptCount val="1"/>
                <c:pt idx="0">
                  <c:v>Prop</c:v>
                </c:pt>
              </c:strCache>
            </c:strRef>
          </c:tx>
          <c:spPr>
            <a:solidFill>
              <a:srgbClr val="FFB579"/>
            </a:solidFill>
          </c:spPr>
          <c:invertIfNegative val="0"/>
          <c:cat>
            <c:strRef>
              <c:f>Sheet1!$A$10:$A$13</c:f>
              <c:strCache>
                <c:ptCount val="4"/>
                <c:pt idx="0">
                  <c:v>Data Capture</c:v>
                </c:pt>
                <c:pt idx="1">
                  <c:v>Downlink</c:v>
                </c:pt>
                <c:pt idx="2">
                  <c:v>SMS</c:v>
                </c:pt>
                <c:pt idx="3">
                  <c:v>Orbit Transfer</c:v>
                </c:pt>
              </c:strCache>
            </c:strRef>
          </c:cat>
          <c:val>
            <c:numRef>
              <c:f>Sheet1!$D$10:$D$13</c:f>
              <c:numCache>
                <c:formatCode>General</c:formatCode>
                <c:ptCount val="4"/>
                <c:pt idx="0">
                  <c:v>1.5</c:v>
                </c:pt>
                <c:pt idx="1">
                  <c:v>1.5</c:v>
                </c:pt>
                <c:pt idx="2">
                  <c:v>1.5</c:v>
                </c:pt>
                <c:pt idx="3">
                  <c:v>35.0</c:v>
                </c:pt>
              </c:numCache>
            </c:numRef>
          </c:val>
        </c:ser>
        <c:ser>
          <c:idx val="3"/>
          <c:order val="3"/>
          <c:tx>
            <c:strRef>
              <c:f>Sheet1!$E$9</c:f>
              <c:strCache>
                <c:ptCount val="1"/>
                <c:pt idx="0">
                  <c:v>ADCS</c:v>
                </c:pt>
              </c:strCache>
            </c:strRef>
          </c:tx>
          <c:spPr>
            <a:solidFill>
              <a:schemeClr val="accent6">
                <a:lumMod val="40000"/>
                <a:lumOff val="60000"/>
              </a:schemeClr>
            </a:solidFill>
          </c:spPr>
          <c:invertIfNegative val="0"/>
          <c:cat>
            <c:strRef>
              <c:f>Sheet1!$A$10:$A$13</c:f>
              <c:strCache>
                <c:ptCount val="4"/>
                <c:pt idx="0">
                  <c:v>Data Capture</c:v>
                </c:pt>
                <c:pt idx="1">
                  <c:v>Downlink</c:v>
                </c:pt>
                <c:pt idx="2">
                  <c:v>SMS</c:v>
                </c:pt>
                <c:pt idx="3">
                  <c:v>Orbit Transfer</c:v>
                </c:pt>
              </c:strCache>
            </c:strRef>
          </c:cat>
          <c:val>
            <c:numRef>
              <c:f>Sheet1!$E$10:$E$13</c:f>
              <c:numCache>
                <c:formatCode>General</c:formatCode>
                <c:ptCount val="4"/>
                <c:pt idx="0">
                  <c:v>28.0</c:v>
                </c:pt>
                <c:pt idx="1">
                  <c:v>28.0</c:v>
                </c:pt>
                <c:pt idx="2">
                  <c:v>6.0</c:v>
                </c:pt>
                <c:pt idx="3">
                  <c:v>28.0</c:v>
                </c:pt>
              </c:numCache>
            </c:numRef>
          </c:val>
        </c:ser>
        <c:ser>
          <c:idx val="4"/>
          <c:order val="4"/>
          <c:tx>
            <c:strRef>
              <c:f>Sheet1!$F$9</c:f>
              <c:strCache>
                <c:ptCount val="1"/>
                <c:pt idx="0">
                  <c:v>Avionics</c:v>
                </c:pt>
              </c:strCache>
            </c:strRef>
          </c:tx>
          <c:spPr>
            <a:solidFill>
              <a:srgbClr val="DF0A64"/>
            </a:solidFill>
          </c:spPr>
          <c:invertIfNegative val="0"/>
          <c:cat>
            <c:strRef>
              <c:f>Sheet1!$A$10:$A$13</c:f>
              <c:strCache>
                <c:ptCount val="4"/>
                <c:pt idx="0">
                  <c:v>Data Capture</c:v>
                </c:pt>
                <c:pt idx="1">
                  <c:v>Downlink</c:v>
                </c:pt>
                <c:pt idx="2">
                  <c:v>SMS</c:v>
                </c:pt>
                <c:pt idx="3">
                  <c:v>Orbit Transfer</c:v>
                </c:pt>
              </c:strCache>
            </c:strRef>
          </c:cat>
          <c:val>
            <c:numRef>
              <c:f>Sheet1!$F$10:$F$13</c:f>
              <c:numCache>
                <c:formatCode>General</c:formatCode>
                <c:ptCount val="4"/>
                <c:pt idx="0">
                  <c:v>105.0</c:v>
                </c:pt>
                <c:pt idx="1">
                  <c:v>50.0</c:v>
                </c:pt>
                <c:pt idx="2">
                  <c:v>50.0</c:v>
                </c:pt>
                <c:pt idx="3">
                  <c:v>50.0</c:v>
                </c:pt>
              </c:numCache>
            </c:numRef>
          </c:val>
        </c:ser>
        <c:ser>
          <c:idx val="5"/>
          <c:order val="5"/>
          <c:tx>
            <c:strRef>
              <c:f>Sheet1!$G$9</c:f>
              <c:strCache>
                <c:ptCount val="1"/>
                <c:pt idx="0">
                  <c:v>Thermal</c:v>
                </c:pt>
              </c:strCache>
            </c:strRef>
          </c:tx>
          <c:invertIfNegative val="0"/>
          <c:cat>
            <c:strRef>
              <c:f>Sheet1!$A$10:$A$13</c:f>
              <c:strCache>
                <c:ptCount val="4"/>
                <c:pt idx="0">
                  <c:v>Data Capture</c:v>
                </c:pt>
                <c:pt idx="1">
                  <c:v>Downlink</c:v>
                </c:pt>
                <c:pt idx="2">
                  <c:v>SMS</c:v>
                </c:pt>
                <c:pt idx="3">
                  <c:v>Orbit Transfer</c:v>
                </c:pt>
              </c:strCache>
            </c:strRef>
          </c:cat>
          <c:val>
            <c:numRef>
              <c:f>Sheet1!$G$10:$G$13</c:f>
              <c:numCache>
                <c:formatCode>General</c:formatCode>
                <c:ptCount val="4"/>
                <c:pt idx="0">
                  <c:v>0.0</c:v>
                </c:pt>
                <c:pt idx="1">
                  <c:v>0.0</c:v>
                </c:pt>
                <c:pt idx="2">
                  <c:v>0.0</c:v>
                </c:pt>
                <c:pt idx="3">
                  <c:v>0.0</c:v>
                </c:pt>
              </c:numCache>
            </c:numRef>
          </c:val>
        </c:ser>
        <c:dLbls>
          <c:showLegendKey val="0"/>
          <c:showVal val="0"/>
          <c:showCatName val="0"/>
          <c:showSerName val="0"/>
          <c:showPercent val="0"/>
          <c:showBubbleSize val="0"/>
        </c:dLbls>
        <c:gapWidth val="150"/>
        <c:overlap val="100"/>
        <c:axId val="2070683784"/>
        <c:axId val="-2137928744"/>
      </c:barChart>
      <c:catAx>
        <c:axId val="2070683784"/>
        <c:scaling>
          <c:orientation val="minMax"/>
        </c:scaling>
        <c:delete val="0"/>
        <c:axPos val="b"/>
        <c:title>
          <c:tx>
            <c:rich>
              <a:bodyPr/>
              <a:lstStyle/>
              <a:p>
                <a:pPr>
                  <a:defRPr/>
                </a:pPr>
                <a:r>
                  <a:rPr lang="en-US"/>
                  <a:t>System Mode</a:t>
                </a:r>
              </a:p>
            </c:rich>
          </c:tx>
          <c:layout/>
          <c:overlay val="0"/>
        </c:title>
        <c:majorTickMark val="out"/>
        <c:minorTickMark val="none"/>
        <c:tickLblPos val="nextTo"/>
        <c:crossAx val="-2137928744"/>
        <c:crosses val="autoZero"/>
        <c:auto val="1"/>
        <c:lblAlgn val="ctr"/>
        <c:lblOffset val="100"/>
        <c:noMultiLvlLbl val="0"/>
      </c:catAx>
      <c:valAx>
        <c:axId val="-2137928744"/>
        <c:scaling>
          <c:orientation val="minMax"/>
        </c:scaling>
        <c:delete val="0"/>
        <c:axPos val="l"/>
        <c:majorGridlines/>
        <c:title>
          <c:tx>
            <c:rich>
              <a:bodyPr rot="-5400000" vert="horz"/>
              <a:lstStyle/>
              <a:p>
                <a:pPr>
                  <a:defRPr/>
                </a:pPr>
                <a:r>
                  <a:rPr lang="en-US"/>
                  <a:t>Power Usage [W]</a:t>
                </a:r>
              </a:p>
            </c:rich>
          </c:tx>
          <c:layout/>
          <c:overlay val="0"/>
        </c:title>
        <c:numFmt formatCode="General" sourceLinked="1"/>
        <c:majorTickMark val="out"/>
        <c:minorTickMark val="none"/>
        <c:tickLblPos val="nextTo"/>
        <c:crossAx val="2070683784"/>
        <c:crosses val="autoZero"/>
        <c:crossBetween val="between"/>
      </c:valAx>
    </c:plotArea>
    <c:legend>
      <c:legendPos val="r"/>
      <c:layout/>
      <c:overlay val="0"/>
    </c:legend>
    <c:plotVisOnly val="1"/>
    <c:dispBlanksAs val="gap"/>
    <c:showDLblsOverMax val="0"/>
  </c:chart>
  <c:txPr>
    <a:bodyPr/>
    <a:lstStyle/>
    <a:p>
      <a:pPr>
        <a:defRPr sz="1200">
          <a:solidFill>
            <a:srgbClr val="000000"/>
          </a:solidFill>
          <a:latin typeface="Times"/>
          <a:cs typeface="Times"/>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
    <a:dk1>
      <a:srgbClr val="414141"/>
    </a:dk1>
    <a:lt1>
      <a:srgbClr val="FFFFFF"/>
    </a:lt1>
    <a:dk2>
      <a:srgbClr val="000000"/>
    </a:dk2>
    <a:lt2>
      <a:srgbClr val="484848"/>
    </a:lt2>
    <a:accent1>
      <a:srgbClr val="6C7472"/>
    </a:accent1>
    <a:accent2>
      <a:srgbClr val="333399"/>
    </a:accent2>
    <a:accent3>
      <a:srgbClr val="FFFFFF"/>
    </a:accent3>
    <a:accent4>
      <a:srgbClr val="363636"/>
    </a:accent4>
    <a:accent5>
      <a:srgbClr val="BABCBC"/>
    </a:accent5>
    <a:accent6>
      <a:srgbClr val="2D2D8A"/>
    </a:accent6>
    <a:hlink>
      <a:srgbClr val="009999"/>
    </a:hlink>
    <a:folHlink>
      <a:srgbClr val="99CC00"/>
    </a:folHlink>
  </a:clrScheme>
  <a:fontScheme name="Title &amp; Bullets">
    <a:majorFont>
      <a:latin typeface="Gill Sans Light"/>
      <a:ea typeface="ヒラギノ角ゴ ProN W3"/>
      <a:cs typeface="ヒラギノ角ゴ ProN W3"/>
    </a:majorFont>
    <a:minorFont>
      <a:latin typeface="Gill Sans Light"/>
      <a:ea typeface="ヒラギノ角ゴ ProN W3"/>
      <a:cs typeface="ヒラギノ角ゴ ProN W3"/>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6FB2775-6282-6448-AC8A-0EE197AFF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2503</Words>
  <Characters>14272</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Schurr</dc:creator>
  <cp:lastModifiedBy>Edward Obropta</cp:lastModifiedBy>
  <cp:revision>4</cp:revision>
  <cp:lastPrinted>2013-04-05T03:54:00Z</cp:lastPrinted>
  <dcterms:created xsi:type="dcterms:W3CDTF">2013-05-06T08:19:00Z</dcterms:created>
  <dcterms:modified xsi:type="dcterms:W3CDTF">2013-05-07T21:01:00Z</dcterms:modified>
</cp:coreProperties>
</file>